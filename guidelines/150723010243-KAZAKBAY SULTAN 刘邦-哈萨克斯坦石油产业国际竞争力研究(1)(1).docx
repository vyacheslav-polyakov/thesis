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ind w:left="480" w:firstLine="480"/>
        <w:rPr>
          <w:ins w:id="0" w:author="成龙" w:date="2020-05-19T14:43:21Z"/>
          <w:rFonts w:hint="eastAsia"/>
          <w:color w:val="000000" w:themeColor="text1"/>
          <w14:textFill>
            <w14:solidFill>
              <w14:schemeClr w14:val="tx1"/>
            </w14:solidFill>
          </w14:textFill>
        </w:rPr>
      </w:pPr>
      <w:ins w:id="1" w:author="成龙" w:date="2020-05-19T14:43:21Z">
        <w:bookmarkStart w:id="0" w:name="_TOC_250065"/>
        <w:bookmarkStart w:id="1" w:name="_TOC_250049"/>
        <w:r>
          <w:rPr>
            <w:color w:val="000000" w:themeColor="text1"/>
            <w14:textFill>
              <w14:solidFill>
                <w14:schemeClr w14:val="tx1"/>
              </w14:solidFill>
            </w14:textFill>
          </w:rPr>
          <w:drawing>
            <wp:anchor distT="0" distB="0" distL="114300" distR="114300" simplePos="0" relativeHeight="251659264" behindDoc="0" locked="0" layoutInCell="1" allowOverlap="1">
              <wp:simplePos x="0" y="0"/>
              <wp:positionH relativeFrom="column">
                <wp:posOffset>4114800</wp:posOffset>
              </wp:positionH>
              <wp:positionV relativeFrom="paragraph">
                <wp:posOffset>1270</wp:posOffset>
              </wp:positionV>
              <wp:extent cx="685800" cy="683260"/>
              <wp:effectExtent l="0" t="0" r="0" b="2540"/>
              <wp:wrapTopAndBottom/>
              <wp:docPr id="2" name="图片 2"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校徽"/>
                      <pic:cNvPicPr>
                        <a:picLocks noChangeAspect="1"/>
                      </pic:cNvPicPr>
                    </pic:nvPicPr>
                    <pic:blipFill>
                      <a:blip r:embed="rId9"/>
                      <a:stretch>
                        <a:fillRect/>
                      </a:stretch>
                    </pic:blipFill>
                    <pic:spPr>
                      <a:xfrm>
                        <a:off x="0" y="0"/>
                        <a:ext cx="685800" cy="683260"/>
                      </a:xfrm>
                      <a:prstGeom prst="rect">
                        <a:avLst/>
                      </a:prstGeom>
                      <a:noFill/>
                      <a:ln>
                        <a:noFill/>
                      </a:ln>
                    </pic:spPr>
                  </pic:pic>
                </a:graphicData>
              </a:graphic>
            </wp:anchor>
          </w:drawing>
        </w:r>
      </w:ins>
      <w:ins w:id="3" w:author="成龙" w:date="2020-05-19T14:43:21Z">
        <w:r>
          <w:rPr>
            <w:color w:val="000000" w:themeColor="text1"/>
            <w14:textFill>
              <w14:solidFill>
                <w14:schemeClr w14:val="tx1"/>
              </w14:solidFill>
            </w14:textFill>
          </w:rPr>
          <w:drawing>
            <wp:anchor distT="0" distB="0" distL="114300" distR="114300" simplePos="0" relativeHeight="251658240" behindDoc="0" locked="0" layoutInCell="1" allowOverlap="1">
              <wp:simplePos x="0" y="0"/>
              <wp:positionH relativeFrom="column">
                <wp:posOffset>3574415</wp:posOffset>
              </wp:positionH>
              <wp:positionV relativeFrom="paragraph">
                <wp:posOffset>693420</wp:posOffset>
              </wp:positionV>
              <wp:extent cx="1766570" cy="358140"/>
              <wp:effectExtent l="0" t="0" r="5080" b="3810"/>
              <wp:wrapTopAndBottom/>
              <wp:docPr id="3" name="图片 3" descr="浙江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浙江财~1"/>
                      <pic:cNvPicPr>
                        <a:picLocks noChangeAspect="1"/>
                      </pic:cNvPicPr>
                    </pic:nvPicPr>
                    <pic:blipFill>
                      <a:blip r:embed="rId10"/>
                      <a:stretch>
                        <a:fillRect/>
                      </a:stretch>
                    </pic:blipFill>
                    <pic:spPr>
                      <a:xfrm>
                        <a:off x="0" y="0"/>
                        <a:ext cx="1766570" cy="358140"/>
                      </a:xfrm>
                      <a:prstGeom prst="rect">
                        <a:avLst/>
                      </a:prstGeom>
                      <a:noFill/>
                      <a:ln>
                        <a:noFill/>
                      </a:ln>
                    </pic:spPr>
                  </pic:pic>
                </a:graphicData>
              </a:graphic>
            </wp:anchor>
          </w:drawing>
        </w:r>
      </w:ins>
    </w:p>
    <w:p>
      <w:pPr>
        <w:pStyle w:val="8"/>
        <w:ind w:firstLine="900" w:firstLineChars="300"/>
        <w:rPr>
          <w:ins w:id="5" w:author="成龙" w:date="2020-05-19T14:43:21Z"/>
          <w:rFonts w:hint="eastAsia" w:eastAsia="宋体"/>
          <w:color w:val="000000" w:themeColor="text1"/>
          <w14:textFill>
            <w14:solidFill>
              <w14:schemeClr w14:val="tx1"/>
            </w14:solidFill>
          </w14:textFill>
        </w:rPr>
      </w:pPr>
    </w:p>
    <w:p>
      <w:pPr>
        <w:pStyle w:val="20"/>
        <w:ind w:left="480" w:firstLine="480"/>
        <w:rPr>
          <w:ins w:id="6" w:author="成龙" w:date="2020-05-19T14:43:21Z"/>
          <w:color w:val="000000" w:themeColor="text1"/>
          <w14:textFill>
            <w14:solidFill>
              <w14:schemeClr w14:val="tx1"/>
            </w14:solidFill>
          </w14:textFill>
        </w:rPr>
      </w:pPr>
      <w:ins w:id="7" w:author="成龙" w:date="2020-05-19T14:43:21Z">
        <w:bookmarkStart w:id="2" w:name="_Toc704"/>
        <w:bookmarkStart w:id="3" w:name="_Toc23570"/>
        <w:bookmarkStart w:id="4" w:name="_Toc11662"/>
        <w:bookmarkStart w:id="5" w:name="_Toc15036"/>
        <w:r>
          <w:rPr>
            <w:color w:val="000000" w:themeColor="text1"/>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-5568950</wp:posOffset>
                  </wp:positionH>
                  <wp:positionV relativeFrom="paragraph">
                    <wp:posOffset>1386840</wp:posOffset>
                  </wp:positionV>
                  <wp:extent cx="1485900" cy="2575560"/>
                  <wp:effectExtent l="4445" t="5080" r="433705" b="10160"/>
                  <wp:wrapNone/>
                  <wp:docPr id="4" name="矩形标注 4"/>
                  <wp:cNvGraphicFramePr/>
                  <a:graphic xmlns:a="http://schemas.openxmlformats.org/drawingml/2006/main">
                    <a:graphicData uri="http://schemas.microsoft.com/office/word/2010/wordprocessingShape">
                      <wps:wsp>
                        <wps:cNvSpPr/>
                        <wps:spPr>
                          <a:xfrm>
                            <a:off x="0" y="0"/>
                            <a:ext cx="1485900" cy="2575560"/>
                          </a:xfrm>
                          <a:prstGeom prst="wedgeRectCallout">
                            <a:avLst>
                              <a:gd name="adj1" fmla="val 78204"/>
                              <a:gd name="adj2" fmla="val 39421"/>
                            </a:avLst>
                          </a:prstGeom>
                          <a:solidFill>
                            <a:srgbClr val="FFFFFF"/>
                          </a:solidFill>
                          <a:ln w="9525" cap="flat" cmpd="sng">
                            <a:solidFill>
                              <a:srgbClr val="000000"/>
                            </a:solidFill>
                            <a:prstDash val="solid"/>
                            <a:miter/>
                            <a:headEnd type="none" w="med" len="med"/>
                            <a:tailEnd type="none" w="med" len="med"/>
                          </a:ln>
                        </wps:spPr>
                        <wps:txbx>
                          <w:txbxContent>
                            <w:p>
                              <w:pPr>
                                <w:ind w:firstLine="480"/>
                                <w:rPr>
                                  <w:ins w:id="9" w:author="成龙" w:date="2020-05-19T14:43:21Z"/>
                                  <w:rFonts w:hint="eastAsia"/>
                                  <w:color w:val="000080"/>
                                  <w:szCs w:val="21"/>
                                </w:rPr>
                              </w:pPr>
                              <w:ins w:id="10" w:author="成龙" w:date="2020-05-19T14:43:21Z">
                                <w:r>
                                  <w:rPr>
                                    <w:rFonts w:hint="eastAsia"/>
                                    <w:color w:val="000080"/>
                                    <w:szCs w:val="21"/>
                                  </w:rPr>
                                  <w:t>此处为论文中文题目，要求居中填写</w:t>
                                </w:r>
                              </w:ins>
                            </w:p>
                            <w:p>
                              <w:pPr>
                                <w:ind w:firstLine="480"/>
                                <w:rPr>
                                  <w:ins w:id="11" w:author="成龙" w:date="2020-05-19T14:43:21Z"/>
                                  <w:rFonts w:hint="eastAsia"/>
                                  <w:color w:val="000080"/>
                                  <w:szCs w:val="21"/>
                                </w:rPr>
                              </w:pPr>
                              <w:ins w:id="12" w:author="成龙" w:date="2020-05-19T14:43:21Z">
                                <w:r>
                                  <w:rPr>
                                    <w:rFonts w:hint="eastAsia"/>
                                    <w:color w:val="000080"/>
                                    <w:szCs w:val="21"/>
                                  </w:rPr>
                                  <w:t>主标题不超过24个汉字；可加副标题（副标题前加破折号），副标题与主标题间空一行的位置</w:t>
                                </w:r>
                              </w:ins>
                            </w:p>
                            <w:p>
                              <w:pPr>
                                <w:ind w:firstLine="480"/>
                                <w:rPr>
                                  <w:ins w:id="13" w:author="成龙" w:date="2020-05-19T14:43:21Z"/>
                                  <w:rFonts w:hint="eastAsia"/>
                                  <w:color w:val="000080"/>
                                  <w:szCs w:val="21"/>
                                </w:rPr>
                              </w:pPr>
                              <w:ins w:id="14" w:author="成龙" w:date="2020-05-19T14:43:21Z">
                                <w:r>
                                  <w:rPr>
                                    <w:rFonts w:hint="eastAsia"/>
                                    <w:color w:val="000080"/>
                                    <w:szCs w:val="21"/>
                                  </w:rPr>
                                  <w:t>主标题：黑体，小二，居中</w:t>
                                </w:r>
                              </w:ins>
                            </w:p>
                            <w:p>
                              <w:pPr>
                                <w:ind w:firstLine="480"/>
                                <w:rPr>
                                  <w:ins w:id="15" w:author="成龙" w:date="2020-05-19T14:43:21Z"/>
                                  <w:color w:val="000080"/>
                                  <w:szCs w:val="21"/>
                                </w:rPr>
                              </w:pPr>
                              <w:ins w:id="16" w:author="成龙" w:date="2020-05-19T14:43:21Z">
                                <w:r>
                                  <w:rPr>
                                    <w:rFonts w:hint="eastAsia"/>
                                    <w:color w:val="000080"/>
                                    <w:szCs w:val="21"/>
                                  </w:rPr>
                                  <w:t>副标题：楷体_GB2312，四号，居中</w:t>
                                </w:r>
                              </w:ins>
                            </w:p>
                            <w:p>
                              <w:pPr>
                                <w:ind w:firstLine="480"/>
                                <w:rPr>
                                  <w:ins w:id="17" w:author="成龙" w:date="2020-05-19T14:43:21Z"/>
                                </w:rPr>
                              </w:pPr>
                              <w:ins w:id="18" w:author="成龙" w:date="2020-05-19T14:43:21Z">
                                <w:r>
                                  <w:rPr>
                                    <w:rFonts w:hint="eastAsia"/>
                                    <w:color w:val="FF0000"/>
                                    <w:szCs w:val="21"/>
                                    <w:u w:val="double"/>
                                  </w:rPr>
                                  <w:t>阅后删除此文本框。</w:t>
                                </w:r>
                              </w:ins>
                            </w:p>
                          </w:txbxContent>
                        </wps:txbx>
                        <wps:bodyPr upright="1"/>
                      </wps:wsp>
                    </a:graphicData>
                  </a:graphic>
                </wp:anchor>
              </w:drawing>
            </mc:Choice>
            <mc:Fallback>
              <w:pict>
                <v:shape id="_x0000_s1026" o:spid="_x0000_s1026" o:spt="61" type="#_x0000_t61" style="position:absolute;left:0pt;margin-left:-438.5pt;margin-top:109.2pt;height:202.8pt;width:117pt;z-index:251662336;mso-width-relative:page;mso-height-relative:page;" fillcolor="#FFFFFF" filled="t" stroked="t" coordsize="21600,21600" o:gfxdata="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9DOvB&#10;2gAAAA0BAAAPAAAAAAAAAAEAIAAAACIAAABkcnMvZG93bnJldi54bWxQSwECFAAUAAAACACHTuJA&#10;Gmc6Rh8CAAA/BAAADgAAAAAAAAABACAAAAApAQAAZHJzL2Uyb0RvYy54bWxQSwUGAAAAAAYABgBZ&#10;AQAAugUAAAAA&#10;" adj="27692,19315">
                  <v:fill on="t" focussize="0,0"/>
                  <v:stroke color="#000000" joinstyle="miter"/>
                  <v:imagedata o:title=""/>
                  <o:lock v:ext="edit" aspectratio="f"/>
                  <v:textbox>
                    <w:txbxContent>
                      <w:p>
                        <w:pPr>
                          <w:ind w:firstLine="480"/>
                          <w:rPr>
                            <w:ins w:id="19" w:author="成龙" w:date="2020-05-19T14:43:21Z"/>
                            <w:rFonts w:hint="eastAsia"/>
                            <w:color w:val="000080"/>
                            <w:szCs w:val="21"/>
                          </w:rPr>
                        </w:pPr>
                        <w:ins w:id="20" w:author="成龙" w:date="2020-05-19T14:43:21Z">
                          <w:r>
                            <w:rPr>
                              <w:rFonts w:hint="eastAsia"/>
                              <w:color w:val="000080"/>
                              <w:szCs w:val="21"/>
                            </w:rPr>
                            <w:t>此处为论文中文题目，要求居中填写</w:t>
                          </w:r>
                        </w:ins>
                      </w:p>
                      <w:p>
                        <w:pPr>
                          <w:ind w:firstLine="480"/>
                          <w:rPr>
                            <w:ins w:id="21" w:author="成龙" w:date="2020-05-19T14:43:21Z"/>
                            <w:rFonts w:hint="eastAsia"/>
                            <w:color w:val="000080"/>
                            <w:szCs w:val="21"/>
                          </w:rPr>
                        </w:pPr>
                        <w:ins w:id="22" w:author="成龙" w:date="2020-05-19T14:43:21Z">
                          <w:r>
                            <w:rPr>
                              <w:rFonts w:hint="eastAsia"/>
                              <w:color w:val="000080"/>
                              <w:szCs w:val="21"/>
                            </w:rPr>
                            <w:t>主标题不超过24个汉字；可加副标题（副标题前加破折号），副标题与主标题间空一行的位置</w:t>
                          </w:r>
                        </w:ins>
                      </w:p>
                      <w:p>
                        <w:pPr>
                          <w:ind w:firstLine="480"/>
                          <w:rPr>
                            <w:ins w:id="23" w:author="成龙" w:date="2020-05-19T14:43:21Z"/>
                            <w:rFonts w:hint="eastAsia"/>
                            <w:color w:val="000080"/>
                            <w:szCs w:val="21"/>
                          </w:rPr>
                        </w:pPr>
                        <w:ins w:id="24" w:author="成龙" w:date="2020-05-19T14:43:21Z">
                          <w:r>
                            <w:rPr>
                              <w:rFonts w:hint="eastAsia"/>
                              <w:color w:val="000080"/>
                              <w:szCs w:val="21"/>
                            </w:rPr>
                            <w:t>主标题：黑体，小二，居中</w:t>
                          </w:r>
                        </w:ins>
                      </w:p>
                      <w:p>
                        <w:pPr>
                          <w:ind w:firstLine="480"/>
                          <w:rPr>
                            <w:ins w:id="25" w:author="成龙" w:date="2020-05-19T14:43:21Z"/>
                            <w:color w:val="000080"/>
                            <w:szCs w:val="21"/>
                          </w:rPr>
                        </w:pPr>
                        <w:ins w:id="26" w:author="成龙" w:date="2020-05-19T14:43:21Z">
                          <w:r>
                            <w:rPr>
                              <w:rFonts w:hint="eastAsia"/>
                              <w:color w:val="000080"/>
                              <w:szCs w:val="21"/>
                            </w:rPr>
                            <w:t>副标题：楷体_GB2312，四号，居中</w:t>
                          </w:r>
                        </w:ins>
                      </w:p>
                      <w:p>
                        <w:pPr>
                          <w:ind w:firstLine="480"/>
                          <w:rPr>
                            <w:ins w:id="27" w:author="成龙" w:date="2020-05-19T14:43:21Z"/>
                          </w:rPr>
                        </w:pPr>
                        <w:ins w:id="28" w:author="成龙" w:date="2020-05-19T14:43:21Z">
                          <w:r>
                            <w:rPr>
                              <w:rFonts w:hint="eastAsia"/>
                              <w:color w:val="FF0000"/>
                              <w:szCs w:val="21"/>
                              <w:u w:val="double"/>
                            </w:rPr>
                            <w:t>阅后删除此文本框。</w:t>
                          </w:r>
                        </w:ins>
                      </w:p>
                    </w:txbxContent>
                  </v:textbox>
                </v:shape>
              </w:pict>
            </mc:Fallback>
          </mc:AlternateContent>
        </w:r>
      </w:ins>
      <w:ins w:id="29" w:author="成龙" w:date="2020-05-19T14:43:21Z">
        <w:r>
          <w:rPr>
            <w:rFonts w:hint="eastAsia"/>
            <w:color w:val="000000" w:themeColor="text1"/>
            <w14:textFill>
              <w14:solidFill>
                <w14:schemeClr w14:val="tx1"/>
              </w14:solidFill>
            </w14:textFill>
          </w:rPr>
          <w:t>本</w:t>
        </w:r>
      </w:ins>
      <w:ins w:id="30" w:author="成龙" w:date="2020-05-19T14:43:21Z">
        <w:r>
          <w:rPr>
            <w:color w:val="000000" w:themeColor="text1"/>
            <w14:textFill>
              <w14:solidFill>
                <w14:schemeClr w14:val="tx1"/>
              </w14:solidFill>
            </w14:textFill>
          </w:rPr>
          <w:t xml:space="preserve"> </w:t>
        </w:r>
      </w:ins>
      <w:ins w:id="31" w:author="成龙" w:date="2020-05-19T14:43:21Z">
        <w:r>
          <w:rPr>
            <w:rFonts w:hint="eastAsia"/>
            <w:color w:val="000000" w:themeColor="text1"/>
            <w14:textFill>
              <w14:solidFill>
                <w14:schemeClr w14:val="tx1"/>
              </w14:solidFill>
            </w14:textFill>
          </w:rPr>
          <w:t>科</w:t>
        </w:r>
      </w:ins>
      <w:ins w:id="32" w:author="成龙" w:date="2020-05-19T14:43:21Z">
        <w:r>
          <w:rPr>
            <w:color w:val="000000" w:themeColor="text1"/>
            <w14:textFill>
              <w14:solidFill>
                <w14:schemeClr w14:val="tx1"/>
              </w14:solidFill>
            </w14:textFill>
          </w:rPr>
          <w:t xml:space="preserve"> </w:t>
        </w:r>
      </w:ins>
      <w:ins w:id="33" w:author="成龙" w:date="2020-05-19T14:43:21Z">
        <w:r>
          <w:rPr>
            <w:rFonts w:hint="eastAsia"/>
            <w:color w:val="000000" w:themeColor="text1"/>
            <w14:textFill>
              <w14:solidFill>
                <w14:schemeClr w14:val="tx1"/>
              </w14:solidFill>
            </w14:textFill>
          </w:rPr>
          <w:t>生 毕</w:t>
        </w:r>
      </w:ins>
      <w:ins w:id="34" w:author="成龙" w:date="2020-05-19T14:43:21Z">
        <w:r>
          <w:rPr>
            <w:color w:val="000000" w:themeColor="text1"/>
            <w14:textFill>
              <w14:solidFill>
                <w14:schemeClr w14:val="tx1"/>
              </w14:solidFill>
            </w14:textFill>
          </w:rPr>
          <w:t xml:space="preserve"> </w:t>
        </w:r>
      </w:ins>
      <w:ins w:id="35" w:author="成龙" w:date="2020-05-19T14:43:21Z">
        <w:r>
          <w:rPr>
            <w:rFonts w:hint="eastAsia"/>
            <w:color w:val="000000" w:themeColor="text1"/>
            <w14:textFill>
              <w14:solidFill>
                <w14:schemeClr w14:val="tx1"/>
              </w14:solidFill>
            </w14:textFill>
          </w:rPr>
          <w:t>业</w:t>
        </w:r>
      </w:ins>
      <w:ins w:id="36" w:author="成龙" w:date="2020-05-19T14:43:21Z">
        <w:r>
          <w:rPr>
            <w:color w:val="000000" w:themeColor="text1"/>
            <w14:textFill>
              <w14:solidFill>
                <w14:schemeClr w14:val="tx1"/>
              </w14:solidFill>
            </w14:textFill>
          </w:rPr>
          <w:t xml:space="preserve"> </w:t>
        </w:r>
      </w:ins>
      <w:ins w:id="37" w:author="成龙" w:date="2020-05-19T14:43:21Z">
        <w:r>
          <w:rPr>
            <w:rFonts w:hint="eastAsia"/>
            <w:color w:val="000000" w:themeColor="text1"/>
            <w14:textFill>
              <w14:solidFill>
                <w14:schemeClr w14:val="tx1"/>
              </w14:solidFill>
            </w14:textFill>
          </w:rPr>
          <w:t>论</w:t>
        </w:r>
      </w:ins>
      <w:ins w:id="38" w:author="成龙" w:date="2020-05-19T14:43:21Z">
        <w:r>
          <w:rPr>
            <w:color w:val="000000" w:themeColor="text1"/>
            <w14:textFill>
              <w14:solidFill>
                <w14:schemeClr w14:val="tx1"/>
              </w14:solidFill>
            </w14:textFill>
          </w:rPr>
          <w:t xml:space="preserve"> </w:t>
        </w:r>
      </w:ins>
      <w:ins w:id="39" w:author="成龙" w:date="2020-05-19T14:43:21Z">
        <w:r>
          <w:rPr>
            <w:rFonts w:hint="eastAsia"/>
            <w:color w:val="000000" w:themeColor="text1"/>
            <w14:textFill>
              <w14:solidFill>
                <w14:schemeClr w14:val="tx1"/>
              </w14:solidFill>
            </w14:textFill>
          </w:rPr>
          <w:t>文（设计）</w:t>
        </w:r>
        <w:bookmarkEnd w:id="2"/>
        <w:bookmarkEnd w:id="3"/>
        <w:bookmarkEnd w:id="4"/>
        <w:bookmarkEnd w:id="5"/>
      </w:ins>
    </w:p>
    <w:p>
      <w:pPr>
        <w:spacing w:line="360" w:lineRule="auto"/>
        <w:ind w:firstLine="883"/>
        <w:jc w:val="center"/>
        <w:outlineLvl w:val="0"/>
        <w:rPr>
          <w:ins w:id="40" w:author="成龙" w:date="2020-05-19T14:43:21Z"/>
          <w:rFonts w:hint="eastAsia" w:ascii="宋体"/>
          <w:b/>
          <w:color w:val="000000" w:themeColor="text1"/>
          <w:sz w:val="44"/>
          <w14:textFill>
            <w14:solidFill>
              <w14:schemeClr w14:val="tx1"/>
            </w14:solidFill>
          </w14:textFill>
        </w:rPr>
      </w:pPr>
    </w:p>
    <w:p>
      <w:pPr>
        <w:spacing w:line="360" w:lineRule="auto"/>
        <w:ind w:firstLine="883"/>
        <w:jc w:val="center"/>
        <w:outlineLvl w:val="0"/>
        <w:rPr>
          <w:ins w:id="41" w:author="成龙" w:date="2020-05-19T14:43:21Z"/>
          <w:rFonts w:hint="eastAsia" w:ascii="宋体"/>
          <w:b/>
          <w:color w:val="000000" w:themeColor="text1"/>
          <w:sz w:val="44"/>
          <w14:textFill>
            <w14:solidFill>
              <w14:schemeClr w14:val="tx1"/>
            </w14:solidFill>
          </w14:textFill>
        </w:rPr>
      </w:pPr>
    </w:p>
    <w:p>
      <w:pPr>
        <w:spacing w:line="360" w:lineRule="auto"/>
        <w:ind w:firstLine="422"/>
        <w:jc w:val="center"/>
        <w:outlineLvl w:val="0"/>
        <w:rPr>
          <w:ins w:id="42" w:author="成龙" w:date="2020-05-19T14:43:21Z"/>
          <w:rFonts w:hint="eastAsia" w:ascii="宋体"/>
          <w:b/>
          <w:color w:val="000000" w:themeColor="text1"/>
          <w:sz w:val="21"/>
          <w14:textFill>
            <w14:solidFill>
              <w14:schemeClr w14:val="tx1"/>
            </w14:solidFill>
          </w14:textFill>
        </w:rPr>
      </w:pPr>
    </w:p>
    <w:p>
      <w:pPr>
        <w:pStyle w:val="18"/>
        <w:bidi w:val="0"/>
        <w:ind w:firstLine="2160" w:firstLineChars="600"/>
        <w:jc w:val="both"/>
        <w:rPr>
          <w:ins w:id="43" w:author="成龙" w:date="2020-05-19T14:57:08Z"/>
          <w:rFonts w:hint="default"/>
          <w:lang w:val="en-US" w:eastAsia="zh-CN"/>
        </w:rPr>
      </w:pPr>
      <w:ins w:id="44" w:author="成龙" w:date="2020-05-19T14:43:21Z">
        <w:bookmarkStart w:id="6" w:name="_Toc13638"/>
        <w:bookmarkStart w:id="7" w:name="_Toc449427674"/>
        <w:bookmarkStart w:id="8" w:name="_Toc129"/>
        <w:bookmarkStart w:id="9" w:name="_Toc21984"/>
        <w:bookmarkStart w:id="10" w:name="_Toc27576"/>
        <w:bookmarkStart w:id="11" w:name="_Toc2163"/>
        <w:bookmarkStart w:id="12" w:name="_Toc30961"/>
        <w:bookmarkStart w:id="13" w:name="_Toc2852"/>
        <w:bookmarkStart w:id="14" w:name="_Toc449427785"/>
        <w:bookmarkStart w:id="15" w:name="_Toc8647"/>
        <w:bookmarkStart w:id="16" w:name="_Toc3750"/>
        <w:bookmarkStart w:id="17" w:name="_Toc20129"/>
        <w:bookmarkStart w:id="18" w:name="_Toc26248"/>
        <w:r>
          <w:rPr>
            <w:rFonts w:hint="eastAsia" w:ascii="黑体" w:eastAsia="黑体"/>
            <w:color w:val="000000" w:themeColor="text1"/>
            <w:sz w:val="36"/>
            <w14:textFill>
              <w14:solidFill>
                <w14:schemeClr w14:val="tx1"/>
              </w14:solidFill>
            </w14:textFill>
          </w:rPr>
          <w:t>题目：</w:t>
        </w:r>
        <w:bookmarkEnd w:id="6"/>
        <w:bookmarkEnd w:id="7"/>
        <w:bookmarkEnd w:id="8"/>
        <w:bookmarkEnd w:id="9"/>
        <w:bookmarkEnd w:id="10"/>
        <w:bookmarkEnd w:id="11"/>
        <w:bookmarkEnd w:id="12"/>
        <w:bookmarkEnd w:id="13"/>
        <w:bookmarkEnd w:id="14"/>
        <w:bookmarkEnd w:id="15"/>
        <w:bookmarkEnd w:id="16"/>
        <w:bookmarkEnd w:id="17"/>
        <w:bookmarkEnd w:id="18"/>
      </w:ins>
      <w:ins w:id="45" w:author="成龙" w:date="2020-05-19T14:57:08Z">
        <w:r>
          <w:rPr>
            <w:rFonts w:hint="eastAsia" w:ascii="黑体" w:hAnsi="黑体" w:eastAsia="黑体" w:cs="黑体"/>
            <w:sz w:val="36"/>
            <w:szCs w:val="36"/>
            <w:lang w:val="en-US" w:eastAsia="zh-CN"/>
            <w:rPrChange w:id="46" w:author="成龙" w:date="2020-05-19T14:57:32Z">
              <w:rPr>
                <w:rFonts w:hint="eastAsia" w:ascii="黑体" w:hAnsi="黑体" w:eastAsia="黑体" w:cs="黑体"/>
                <w:sz w:val="32"/>
                <w:szCs w:val="32"/>
                <w:lang w:val="en-US" w:eastAsia="zh-CN"/>
              </w:rPr>
            </w:rPrChange>
          </w:rPr>
          <w:t>哈萨克斯坦石油产业国际竞争力研究</w:t>
        </w:r>
      </w:ins>
    </w:p>
    <w:p>
      <w:pPr>
        <w:spacing w:line="240" w:lineRule="auto"/>
        <w:ind w:firstLine="720"/>
        <w:jc w:val="center"/>
        <w:outlineLvl w:val="0"/>
        <w:rPr>
          <w:ins w:id="47" w:author="成龙" w:date="2020-05-19T14:43:21Z"/>
          <w:rFonts w:ascii="黑体" w:eastAsia="黑体"/>
          <w:color w:val="000000" w:themeColor="text1"/>
          <w:sz w:val="36"/>
          <w14:textFill>
            <w14:solidFill>
              <w14:schemeClr w14:val="tx1"/>
            </w14:solidFill>
          </w14:textFill>
        </w:rPr>
      </w:pPr>
    </w:p>
    <w:p>
      <w:pPr>
        <w:spacing w:line="360" w:lineRule="auto"/>
        <w:ind w:firstLine="480"/>
        <w:jc w:val="center"/>
        <w:rPr>
          <w:ins w:id="48" w:author="成龙" w:date="2020-05-19T14:43:21Z"/>
          <w:rFonts w:hint="eastAsia" w:ascii="宋体"/>
          <w:color w:val="000000" w:themeColor="text1"/>
          <w14:textFill>
            <w14:solidFill>
              <w14:schemeClr w14:val="tx1"/>
            </w14:solidFill>
          </w14:textFill>
        </w:rPr>
      </w:pPr>
    </w:p>
    <w:p>
      <w:pPr>
        <w:spacing w:line="360" w:lineRule="auto"/>
        <w:ind w:firstLine="480"/>
        <w:jc w:val="center"/>
        <w:rPr>
          <w:ins w:id="49" w:author="成龙" w:date="2020-05-19T14:43:21Z"/>
          <w:rFonts w:hint="eastAsia" w:ascii="宋体"/>
          <w:color w:val="000000" w:themeColor="text1"/>
          <w14:textFill>
            <w14:solidFill>
              <w14:schemeClr w14:val="tx1"/>
            </w14:solidFill>
          </w14:textFill>
        </w:rPr>
      </w:pPr>
    </w:p>
    <w:p>
      <w:pPr>
        <w:spacing w:line="360" w:lineRule="auto"/>
        <w:ind w:firstLine="480"/>
        <w:jc w:val="center"/>
        <w:rPr>
          <w:ins w:id="50" w:author="成龙" w:date="2020-05-19T14:43:21Z"/>
          <w:rFonts w:hint="eastAsia" w:ascii="宋体"/>
          <w:color w:val="000000" w:themeColor="text1"/>
          <w14:textFill>
            <w14:solidFill>
              <w14:schemeClr w14:val="tx1"/>
            </w14:solidFill>
          </w14:textFill>
        </w:rPr>
      </w:pPr>
    </w:p>
    <w:p>
      <w:pPr>
        <w:spacing w:line="360" w:lineRule="auto"/>
        <w:ind w:firstLine="480"/>
        <w:jc w:val="center"/>
        <w:rPr>
          <w:ins w:id="51" w:author="成龙" w:date="2020-05-19T14:43:21Z"/>
          <w:rFonts w:hint="eastAsia" w:ascii="宋体"/>
          <w:color w:val="000000" w:themeColor="text1"/>
          <w14:textFill>
            <w14:solidFill>
              <w14:schemeClr w14:val="tx1"/>
            </w14:solidFill>
          </w14:textFill>
        </w:rPr>
      </w:pPr>
    </w:p>
    <w:p>
      <w:pPr>
        <w:snapToGrid/>
        <w:spacing w:line="480" w:lineRule="auto"/>
        <w:ind w:firstLine="1320" w:firstLineChars="600"/>
        <w:rPr>
          <w:ins w:id="52" w:author="成龙" w:date="2020-05-19T14:43:21Z"/>
          <w:rFonts w:eastAsia="黑体"/>
          <w:color w:val="000000" w:themeColor="text1"/>
          <w:sz w:val="32"/>
          <w:szCs w:val="32"/>
          <w14:textFill>
            <w14:solidFill>
              <w14:schemeClr w14:val="tx1"/>
            </w14:solidFill>
          </w14:textFill>
        </w:rPr>
      </w:pPr>
      <w:ins w:id="53" w:author="成龙" w:date="2020-05-19T14:43:21Z">
        <w:r>
          <w:rPr>
            <w:color w:val="000000" w:themeColor="text1"/>
            <w14:textFill>
              <w14:solidFill>
                <w14:schemeClr w14:val="tx1"/>
              </w14:solidFill>
            </w14:textFill>
          </w:rPr>
          <mc:AlternateContent>
            <mc:Choice Requires="wps">
              <w:drawing>
                <wp:anchor distT="0" distB="0" distL="114300" distR="114300" simplePos="0" relativeHeight="251665408" behindDoc="0" locked="0" layoutInCell="1" allowOverlap="1">
                  <wp:simplePos x="0" y="0"/>
                  <wp:positionH relativeFrom="column">
                    <wp:posOffset>1910080</wp:posOffset>
                  </wp:positionH>
                  <wp:positionV relativeFrom="paragraph">
                    <wp:posOffset>304800</wp:posOffset>
                  </wp:positionV>
                  <wp:extent cx="2098040" cy="635"/>
                  <wp:effectExtent l="0" t="0" r="0" b="0"/>
                  <wp:wrapNone/>
                  <wp:docPr id="10" name="直接连接符 10"/>
                  <wp:cNvGraphicFramePr/>
                  <a:graphic xmlns:a="http://schemas.openxmlformats.org/drawingml/2006/main">
                    <a:graphicData uri="http://schemas.microsoft.com/office/word/2010/wordprocessingShape">
                      <wps:wsp>
                        <wps:cNvCnPr/>
                        <wps:spPr>
                          <a:xfrm>
                            <a:off x="0" y="0"/>
                            <a:ext cx="2098040" cy="635"/>
                          </a:xfrm>
                          <a:prstGeom prst="line">
                            <a:avLst/>
                          </a:prstGeom>
                          <a:ln w="9525" cap="flat" cmpd="sng">
                            <a:solidFill>
                              <a:srgbClr val="000000"/>
                            </a:solidFill>
                            <a:prstDash val="sysDot"/>
                            <a:headEnd type="none" w="med" len="med"/>
                            <a:tailEnd type="none" w="med" len="med"/>
                          </a:ln>
                          <a:effectLst/>
                        </wps:spPr>
                        <wps:bodyPr/>
                      </wps:wsp>
                    </a:graphicData>
                  </a:graphic>
                </wp:anchor>
              </w:drawing>
            </mc:Choice>
            <mc:Fallback>
              <w:pict>
                <v:line id="_x0000_s1026" o:spid="_x0000_s1026" o:spt="20" style="position:absolute;left:0pt;margin-left:150.4pt;margin-top:24pt;height:0.05pt;width:165.2pt;z-index:251665408;mso-width-relative:page;mso-height-relative:page;" filled="f" stroked="t" coordsize="21600,21600" o:gfxdata="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p6Kau9cAAAAJAQAADwAAAAAA&#10;AAABACAAAAAiAAAAZHJzL2Rvd25yZXYueG1sUEsBAhQAFAAAAAgAh07iQM328YDbAQAAnQMAAA4A&#10;AAAAAAAAAQAgAAAAJgEAAGRycy9lMm9Eb2MueG1sUEsFBgAAAAAGAAYAWQEAAHMFAAAAAA==&#10;">
                  <v:fill on="f" focussize="0,0"/>
                  <v:stroke color="#000000" joinstyle="round" dashstyle="1 1"/>
                  <v:imagedata o:title=""/>
                  <o:lock v:ext="edit" aspectratio="f"/>
                </v:line>
              </w:pict>
            </mc:Fallback>
          </mc:AlternateContent>
        </w:r>
      </w:ins>
      <w:ins w:id="55" w:author="成龙" w:date="2020-05-19T14:43:21Z">
        <w:r>
          <w:rPr>
            <w:rFonts w:hint="eastAsia"/>
            <w:color w:val="000000" w:themeColor="text1"/>
            <w:sz w:val="32"/>
            <w:szCs w:val="32"/>
            <w14:textFill>
              <w14:solidFill>
                <w14:schemeClr w14:val="tx1"/>
              </w14:solidFill>
            </w14:textFill>
          </w:rPr>
          <w:t xml:space="preserve">学生姓名 </w:t>
        </w:r>
      </w:ins>
      <w:ins w:id="56" w:author="成龙" w:date="2020-05-19T14:43:21Z">
        <w:r>
          <w:rPr>
            <w:color w:val="000000" w:themeColor="text1"/>
            <w:sz w:val="32"/>
            <w:szCs w:val="32"/>
            <w14:textFill>
              <w14:solidFill>
                <w14:schemeClr w14:val="tx1"/>
              </w14:solidFill>
            </w14:textFill>
          </w:rPr>
          <w:t xml:space="preserve"> </w:t>
        </w:r>
      </w:ins>
      <w:ins w:id="57" w:author="成龙" w:date="2020-05-19T14:43:21Z">
        <w:bookmarkStart w:id="100" w:name="_GoBack"/>
        <w:r>
          <w:rPr>
            <w:rFonts w:hint="default"/>
            <w:color w:val="000000" w:themeColor="text1"/>
            <w:sz w:val="32"/>
            <w:szCs w:val="32"/>
            <w:lang w:val="en-US"/>
            <w14:textFill>
              <w14:solidFill>
                <w14:schemeClr w14:val="tx1"/>
              </w14:solidFill>
            </w14:textFill>
          </w:rPr>
          <w:t>KAZAKBAY SULTAN</w:t>
        </w:r>
      </w:ins>
      <w:ins w:id="58" w:author="成龙" w:date="2020-05-19T14:43:21Z">
        <w:r>
          <w:rPr>
            <w:rFonts w:hint="eastAsia"/>
            <w:color w:val="000000" w:themeColor="text1"/>
            <w:sz w:val="32"/>
            <w:szCs w:val="32"/>
            <w:lang w:val="en-US" w:eastAsia="zh-CN"/>
            <w14:textFill>
              <w14:solidFill>
                <w14:schemeClr w14:val="tx1"/>
              </w14:solidFill>
            </w14:textFill>
          </w:rPr>
          <w:t xml:space="preserve"> 刘邦</w:t>
        </w:r>
        <w:bookmarkEnd w:id="100"/>
      </w:ins>
      <w:ins w:id="59" w:author="成龙" w:date="2020-05-19T14:43:21Z">
        <w:r>
          <w:rPr>
            <w:rFonts w:hint="eastAsia"/>
            <w:color w:val="000000" w:themeColor="text1"/>
            <w:sz w:val="32"/>
            <w:szCs w:val="32"/>
            <w14:textFill>
              <w14:solidFill>
                <w14:schemeClr w14:val="tx1"/>
              </w14:solidFill>
            </w14:textFill>
          </w:rPr>
          <w:t xml:space="preserve">       </w:t>
        </w:r>
      </w:ins>
    </w:p>
    <w:p>
      <w:pPr>
        <w:snapToGrid/>
        <w:spacing w:line="480" w:lineRule="auto"/>
        <w:ind w:firstLine="1320" w:firstLineChars="600"/>
        <w:rPr>
          <w:ins w:id="60" w:author="成龙" w:date="2020-05-19T14:43:21Z"/>
          <w:color w:val="000000" w:themeColor="text1"/>
          <w:sz w:val="32"/>
          <w:szCs w:val="32"/>
          <w14:textFill>
            <w14:solidFill>
              <w14:schemeClr w14:val="tx1"/>
            </w14:solidFill>
          </w14:textFill>
        </w:rPr>
      </w:pPr>
      <w:ins w:id="61" w:author="成龙" w:date="2020-05-19T14:43:21Z">
        <w:r>
          <w:rPr>
            <w:color w:val="000000" w:themeColor="text1"/>
            <w14:textFill>
              <w14:solidFill>
                <w14:schemeClr w14:val="tx1"/>
              </w14:solidFill>
            </w14:textFill>
          </w:rPr>
          <mc:AlternateContent>
            <mc:Choice Requires="wps">
              <w:drawing>
                <wp:anchor distT="0" distB="0" distL="114300" distR="114300" simplePos="0" relativeHeight="251667456" behindDoc="0" locked="0" layoutInCell="1" allowOverlap="1">
                  <wp:simplePos x="0" y="0"/>
                  <wp:positionH relativeFrom="column">
                    <wp:posOffset>1910080</wp:posOffset>
                  </wp:positionH>
                  <wp:positionV relativeFrom="paragraph">
                    <wp:posOffset>304800</wp:posOffset>
                  </wp:positionV>
                  <wp:extent cx="2098040" cy="635"/>
                  <wp:effectExtent l="0" t="0" r="0" b="0"/>
                  <wp:wrapNone/>
                  <wp:docPr id="12" name="直接连接符 12"/>
                  <wp:cNvGraphicFramePr/>
                  <a:graphic xmlns:a="http://schemas.openxmlformats.org/drawingml/2006/main">
                    <a:graphicData uri="http://schemas.microsoft.com/office/word/2010/wordprocessingShape">
                      <wps:wsp>
                        <wps:cNvCnPr/>
                        <wps:spPr>
                          <a:xfrm>
                            <a:off x="0" y="0"/>
                            <a:ext cx="2098040" cy="635"/>
                          </a:xfrm>
                          <a:prstGeom prst="line">
                            <a:avLst/>
                          </a:prstGeom>
                          <a:ln w="9525" cap="flat" cmpd="sng">
                            <a:solidFill>
                              <a:srgbClr val="000000"/>
                            </a:solidFill>
                            <a:prstDash val="sysDot"/>
                            <a:headEnd type="none" w="med" len="med"/>
                            <a:tailEnd type="none" w="med" len="med"/>
                          </a:ln>
                          <a:effectLst/>
                        </wps:spPr>
                        <wps:bodyPr/>
                      </wps:wsp>
                    </a:graphicData>
                  </a:graphic>
                </wp:anchor>
              </w:drawing>
            </mc:Choice>
            <mc:Fallback>
              <w:pict>
                <v:line id="_x0000_s1026" o:spid="_x0000_s1026" o:spt="20" style="position:absolute;left:0pt;margin-left:150.4pt;margin-top:24pt;height:0.05pt;width:165.2pt;z-index:251667456;mso-width-relative:page;mso-height-relative:page;" filled="f" stroked="t" coordsize="21600,21600" o:gfxdata="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p6Kau9cAAAAJAQAADwAAAAAA&#10;AAABACAAAAAiAAAAZHJzL2Rvd25yZXYueG1sUEsBAhQAFAAAAAgAh07iQGw9MwbbAQAAnQMAAA4A&#10;AAAAAAAAAQAgAAAAJgEAAGRycy9lMm9Eb2MueG1sUEsFBgAAAAAGAAYAWQEAAHMFAAAAAA==&#10;">
                  <v:fill on="f" focussize="0,0"/>
                  <v:stroke color="#000000" joinstyle="round" dashstyle="1 1"/>
                  <v:imagedata o:title=""/>
                  <o:lock v:ext="edit" aspectratio="f"/>
                </v:line>
              </w:pict>
            </mc:Fallback>
          </mc:AlternateContent>
        </w:r>
      </w:ins>
      <w:ins w:id="63" w:author="成龙" w:date="2020-05-19T14:43:21Z">
        <w:r>
          <w:rPr>
            <w:rFonts w:hint="eastAsia"/>
            <w:color w:val="000000" w:themeColor="text1"/>
            <w:sz w:val="32"/>
            <w:szCs w:val="32"/>
            <w14:textFill>
              <w14:solidFill>
                <w14:schemeClr w14:val="tx1"/>
              </w14:solidFill>
            </w14:textFill>
          </w:rPr>
          <w:t xml:space="preserve">学    号  </w:t>
        </w:r>
      </w:ins>
      <w:ins w:id="64" w:author="成龙" w:date="2020-05-19T14:43:21Z">
        <w:r>
          <w:rPr>
            <w:rFonts w:hint="eastAsia" w:ascii="宋体"/>
            <w:color w:val="000000" w:themeColor="text1"/>
            <w:sz w:val="32"/>
            <w:szCs w:val="32"/>
            <w14:textFill>
              <w14:solidFill>
                <w14:schemeClr w14:val="tx1"/>
              </w14:solidFill>
            </w14:textFill>
          </w:rPr>
          <w:t>1507230</w:t>
        </w:r>
      </w:ins>
      <w:ins w:id="65" w:author="成龙" w:date="2020-05-19T14:43:21Z">
        <w:r>
          <w:rPr>
            <w:rFonts w:hint="eastAsia"/>
            <w:color w:val="000000" w:themeColor="text1"/>
            <w:sz w:val="32"/>
            <w:szCs w:val="32"/>
            <w:lang w:val="en-US" w:eastAsia="zh-CN"/>
            <w14:textFill>
              <w14:solidFill>
                <w14:schemeClr w14:val="tx1"/>
              </w14:solidFill>
            </w14:textFill>
          </w:rPr>
          <w:t>10243</w:t>
        </w:r>
      </w:ins>
      <w:ins w:id="66" w:author="成龙" w:date="2020-05-19T14:43:21Z">
        <w:r>
          <w:rPr>
            <w:rFonts w:hint="eastAsia"/>
            <w:color w:val="000000" w:themeColor="text1"/>
            <w:sz w:val="32"/>
            <w:szCs w:val="32"/>
            <w14:textFill>
              <w14:solidFill>
                <w14:schemeClr w14:val="tx1"/>
              </w14:solidFill>
            </w14:textFill>
          </w:rPr>
          <w:t xml:space="preserve">   </w:t>
        </w:r>
      </w:ins>
    </w:p>
    <w:p>
      <w:pPr>
        <w:snapToGrid/>
        <w:spacing w:line="480" w:lineRule="auto"/>
        <w:ind w:firstLine="1320" w:firstLineChars="600"/>
        <w:rPr>
          <w:ins w:id="67" w:author="成龙" w:date="2020-05-19T14:43:21Z"/>
          <w:color w:val="000000" w:themeColor="text1"/>
          <w:sz w:val="32"/>
          <w:szCs w:val="32"/>
          <w:u w:val="dotted"/>
          <w14:textFill>
            <w14:solidFill>
              <w14:schemeClr w14:val="tx1"/>
            </w14:solidFill>
          </w14:textFill>
        </w:rPr>
      </w:pPr>
      <w:ins w:id="68" w:author="成龙" w:date="2020-05-19T14:43:21Z">
        <w:r>
          <w:rPr>
            <w:color w:val="000000" w:themeColor="text1"/>
            <w14:textFill>
              <w14:solidFill>
                <w14:schemeClr w14:val="tx1"/>
              </w14:solidFill>
            </w14:textFill>
          </w:rPr>
          <mc:AlternateContent>
            <mc:Choice Requires="wps">
              <w:drawing>
                <wp:anchor distT="0" distB="0" distL="114300" distR="114300" simplePos="0" relativeHeight="251666432" behindDoc="0" locked="0" layoutInCell="1" allowOverlap="1">
                  <wp:simplePos x="0" y="0"/>
                  <wp:positionH relativeFrom="column">
                    <wp:posOffset>1910080</wp:posOffset>
                  </wp:positionH>
                  <wp:positionV relativeFrom="paragraph">
                    <wp:posOffset>342900</wp:posOffset>
                  </wp:positionV>
                  <wp:extent cx="2098040" cy="635"/>
                  <wp:effectExtent l="0" t="0" r="0" b="0"/>
                  <wp:wrapNone/>
                  <wp:docPr id="11" name="直接连接符 11"/>
                  <wp:cNvGraphicFramePr/>
                  <a:graphic xmlns:a="http://schemas.openxmlformats.org/drawingml/2006/main">
                    <a:graphicData uri="http://schemas.microsoft.com/office/word/2010/wordprocessingShape">
                      <wps:wsp>
                        <wps:cNvCnPr/>
                        <wps:spPr>
                          <a:xfrm>
                            <a:off x="0" y="0"/>
                            <a:ext cx="2098040" cy="635"/>
                          </a:xfrm>
                          <a:prstGeom prst="line">
                            <a:avLst/>
                          </a:prstGeom>
                          <a:ln w="9525" cap="flat" cmpd="sng">
                            <a:solidFill>
                              <a:srgbClr val="000000"/>
                            </a:solidFill>
                            <a:prstDash val="sysDot"/>
                            <a:headEnd type="none" w="med" len="med"/>
                            <a:tailEnd type="none" w="med" len="med"/>
                          </a:ln>
                          <a:effectLst/>
                        </wps:spPr>
                        <wps:bodyPr/>
                      </wps:wsp>
                    </a:graphicData>
                  </a:graphic>
                </wp:anchor>
              </w:drawing>
            </mc:Choice>
            <mc:Fallback>
              <w:pict>
                <v:line id="_x0000_s1026" o:spid="_x0000_s1026" o:spt="20" style="position:absolute;left:0pt;margin-left:150.4pt;margin-top:27pt;height:0.05pt;width:165.2pt;z-index:251666432;mso-width-relative:page;mso-height-relative:page;" filled="f" stroked="t" coordsize="21600,21600" o:gfxdata="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EaC8jXAAAACQEAAA8AAAAA&#10;AAAAAQAgAAAAIgAAAGRycy9kb3ducmV2LnhtbFBLAQIUABQAAAAIAIdO4kA9ECgu3AEAAJ0DAAAO&#10;AAAAAAAAAAEAIAAAACYBAABkcnMvZTJvRG9jLnhtbFBLBQYAAAAABgAGAFkBAAB0BQAAAAA=&#10;">
                  <v:fill on="f" focussize="0,0"/>
                  <v:stroke color="#000000" joinstyle="round" dashstyle="1 1"/>
                  <v:imagedata o:title=""/>
                  <o:lock v:ext="edit" aspectratio="f"/>
                </v:line>
              </w:pict>
            </mc:Fallback>
          </mc:AlternateContent>
        </w:r>
      </w:ins>
      <w:ins w:id="70" w:author="成龙" w:date="2020-05-19T14:43:21Z">
        <w:r>
          <w:rPr>
            <w:rFonts w:hint="eastAsia"/>
            <w:color w:val="000000" w:themeColor="text1"/>
            <w:sz w:val="32"/>
            <w:szCs w:val="32"/>
            <w14:textFill>
              <w14:solidFill>
                <w14:schemeClr w14:val="tx1"/>
              </w14:solidFill>
            </w14:textFill>
          </w:rPr>
          <w:t xml:space="preserve">指导教师  </w:t>
        </w:r>
      </w:ins>
      <w:ins w:id="71" w:author="成龙" w:date="2020-05-19T14:43:21Z">
        <w:r>
          <w:rPr>
            <w:rFonts w:hint="eastAsia" w:ascii="宋体"/>
            <w:color w:val="000000" w:themeColor="text1"/>
            <w:sz w:val="32"/>
            <w:szCs w:val="32"/>
            <w14:textFill>
              <w14:solidFill>
                <w14:schemeClr w14:val="tx1"/>
              </w14:solidFill>
            </w14:textFill>
          </w:rPr>
          <w:t>吴宏</w:t>
        </w:r>
      </w:ins>
      <w:ins w:id="72" w:author="成龙" w:date="2020-05-19T14:43:21Z">
        <w:r>
          <w:rPr>
            <w:rFonts w:hint="eastAsia"/>
            <w:color w:val="000000" w:themeColor="text1"/>
            <w:sz w:val="32"/>
            <w:szCs w:val="32"/>
            <w14:textFill>
              <w14:solidFill>
                <w14:schemeClr w14:val="tx1"/>
              </w14:solidFill>
            </w14:textFill>
          </w:rPr>
          <w:t xml:space="preserve">       </w:t>
        </w:r>
      </w:ins>
    </w:p>
    <w:p>
      <w:pPr>
        <w:snapToGrid/>
        <w:spacing w:line="480" w:lineRule="auto"/>
        <w:ind w:firstLine="1320" w:firstLineChars="600"/>
        <w:rPr>
          <w:ins w:id="73" w:author="成龙" w:date="2020-05-19T14:43:21Z"/>
          <w:color w:val="000000" w:themeColor="text1"/>
          <w:sz w:val="32"/>
          <w:szCs w:val="32"/>
          <w14:textFill>
            <w14:solidFill>
              <w14:schemeClr w14:val="tx1"/>
            </w14:solidFill>
          </w14:textFill>
        </w:rPr>
      </w:pPr>
      <w:ins w:id="74" w:author="成龙" w:date="2020-05-19T14:43:21Z">
        <w:r>
          <w:rPr>
            <w:color w:val="000000" w:themeColor="text1"/>
            <w14:textFill>
              <w14:solidFill>
                <w14:schemeClr w14:val="tx1"/>
              </w14:solidFill>
            </w14:textFill>
          </w:rPr>
          <mc:AlternateContent>
            <mc:Choice Requires="wps">
              <w:drawing>
                <wp:anchor distT="0" distB="0" distL="114300" distR="114300" simplePos="0" relativeHeight="251668480" behindDoc="0" locked="0" layoutInCell="1" allowOverlap="1">
                  <wp:simplePos x="0" y="0"/>
                  <wp:positionH relativeFrom="column">
                    <wp:posOffset>1910080</wp:posOffset>
                  </wp:positionH>
                  <wp:positionV relativeFrom="paragraph">
                    <wp:posOffset>304800</wp:posOffset>
                  </wp:positionV>
                  <wp:extent cx="2098040" cy="635"/>
                  <wp:effectExtent l="0" t="0" r="0" b="0"/>
                  <wp:wrapNone/>
                  <wp:docPr id="5" name="直接连接符 5"/>
                  <wp:cNvGraphicFramePr/>
                  <a:graphic xmlns:a="http://schemas.openxmlformats.org/drawingml/2006/main">
                    <a:graphicData uri="http://schemas.microsoft.com/office/word/2010/wordprocessingShape">
                      <wps:wsp>
                        <wps:cNvCnPr/>
                        <wps:spPr>
                          <a:xfrm>
                            <a:off x="0" y="0"/>
                            <a:ext cx="2098040" cy="635"/>
                          </a:xfrm>
                          <a:prstGeom prst="line">
                            <a:avLst/>
                          </a:prstGeom>
                          <a:ln w="9525" cap="flat" cmpd="sng">
                            <a:solidFill>
                              <a:srgbClr val="000000"/>
                            </a:solidFill>
                            <a:prstDash val="sysDot"/>
                            <a:headEnd type="none" w="med" len="med"/>
                            <a:tailEnd type="none" w="med" len="med"/>
                          </a:ln>
                          <a:effectLst/>
                        </wps:spPr>
                        <wps:bodyPr/>
                      </wps:wsp>
                    </a:graphicData>
                  </a:graphic>
                </wp:anchor>
              </w:drawing>
            </mc:Choice>
            <mc:Fallback>
              <w:pict>
                <v:line id="_x0000_s1026" o:spid="_x0000_s1026" o:spt="20" style="position:absolute;left:0pt;margin-left:150.4pt;margin-top:24pt;height:0.05pt;width:165.2pt;z-index:251668480;mso-width-relative:page;mso-height-relative:page;" filled="f" stroked="t" coordsize="21600,21600" o:gfxdata="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eimrvXAAAACQEAAA8AAAAA&#10;AAAAAQAgAAAAIgAAAGRycy9kb3ducmV2LnhtbFBLAQIUABQAAAAIAIdO4kDyKs4x3AEAAJsDAAAO&#10;AAAAAAAAAAEAIAAAACYBAABkcnMvZTJvRG9jLnhtbFBLBQYAAAAABgAGAFkBAAB0BQAAAAA=&#10;">
                  <v:fill on="f" focussize="0,0"/>
                  <v:stroke color="#000000" joinstyle="round" dashstyle="1 1"/>
                  <v:imagedata o:title=""/>
                  <o:lock v:ext="edit" aspectratio="f"/>
                </v:line>
              </w:pict>
            </mc:Fallback>
          </mc:AlternateContent>
        </w:r>
      </w:ins>
      <w:ins w:id="76" w:author="成龙" w:date="2020-05-19T14:43:21Z">
        <w:r>
          <w:rPr>
            <w:rFonts w:hint="eastAsia"/>
            <w:color w:val="000000" w:themeColor="text1"/>
            <w:sz w:val="32"/>
            <w:szCs w:val="32"/>
            <w14:textFill>
              <w14:solidFill>
                <w14:schemeClr w14:val="tx1"/>
              </w14:solidFill>
            </w14:textFill>
          </w:rPr>
          <w:t xml:space="preserve">所在学院  </w:t>
        </w:r>
      </w:ins>
      <w:ins w:id="77" w:author="成龙" w:date="2020-05-19T14:43:21Z">
        <w:r>
          <w:rPr>
            <w:rFonts w:hint="eastAsia" w:ascii="宋体"/>
            <w:color w:val="000000" w:themeColor="text1"/>
            <w:sz w:val="32"/>
            <w:szCs w:val="32"/>
            <w14:textFill>
              <w14:solidFill>
                <w14:schemeClr w14:val="tx1"/>
              </w14:solidFill>
            </w14:textFill>
          </w:rPr>
          <w:t>经济学院</w:t>
        </w:r>
      </w:ins>
      <w:ins w:id="78" w:author="成龙" w:date="2020-05-19T14:43:21Z">
        <w:r>
          <w:rPr>
            <w:rFonts w:hint="eastAsia"/>
            <w:color w:val="000000" w:themeColor="text1"/>
            <w:sz w:val="32"/>
            <w:szCs w:val="32"/>
            <w14:textFill>
              <w14:solidFill>
                <w14:schemeClr w14:val="tx1"/>
              </w14:solidFill>
            </w14:textFill>
          </w:rPr>
          <w:t xml:space="preserve">     </w:t>
        </w:r>
      </w:ins>
    </w:p>
    <w:p>
      <w:pPr>
        <w:snapToGrid/>
        <w:spacing w:line="480" w:lineRule="auto"/>
        <w:ind w:firstLine="1320" w:firstLineChars="600"/>
        <w:rPr>
          <w:ins w:id="79" w:author="成龙" w:date="2020-05-19T14:43:21Z"/>
          <w:color w:val="000000" w:themeColor="text1"/>
          <w:sz w:val="32"/>
          <w:szCs w:val="32"/>
          <w:u w:val="single"/>
          <w14:textFill>
            <w14:solidFill>
              <w14:schemeClr w14:val="tx1"/>
            </w14:solidFill>
          </w14:textFill>
        </w:rPr>
      </w:pPr>
      <w:ins w:id="80" w:author="成龙" w:date="2020-05-19T14:43:21Z">
        <w:r>
          <w:rPr>
            <w:color w:val="000000" w:themeColor="text1"/>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1910080</wp:posOffset>
                  </wp:positionH>
                  <wp:positionV relativeFrom="paragraph">
                    <wp:posOffset>297180</wp:posOffset>
                  </wp:positionV>
                  <wp:extent cx="2098040" cy="635"/>
                  <wp:effectExtent l="0" t="0" r="0" b="0"/>
                  <wp:wrapNone/>
                  <wp:docPr id="8" name="直接连接符 8"/>
                  <wp:cNvGraphicFramePr/>
                  <a:graphic xmlns:a="http://schemas.openxmlformats.org/drawingml/2006/main">
                    <a:graphicData uri="http://schemas.microsoft.com/office/word/2010/wordprocessingShape">
                      <wps:wsp>
                        <wps:cNvCnPr/>
                        <wps:spPr>
                          <a:xfrm>
                            <a:off x="0" y="0"/>
                            <a:ext cx="2098040" cy="635"/>
                          </a:xfrm>
                          <a:prstGeom prst="line">
                            <a:avLst/>
                          </a:prstGeom>
                          <a:ln w="9525" cap="flat" cmpd="sng">
                            <a:solidFill>
                              <a:srgbClr val="000000"/>
                            </a:solidFill>
                            <a:prstDash val="sysDot"/>
                            <a:headEnd type="none" w="med" len="med"/>
                            <a:tailEnd type="none" w="med" len="med"/>
                          </a:ln>
                          <a:effectLst/>
                        </wps:spPr>
                        <wps:bodyPr/>
                      </wps:wsp>
                    </a:graphicData>
                  </a:graphic>
                </wp:anchor>
              </w:drawing>
            </mc:Choice>
            <mc:Fallback>
              <w:pict>
                <v:line id="_x0000_s1026" o:spid="_x0000_s1026" o:spt="20" style="position:absolute;left:0pt;margin-left:150.4pt;margin-top:23.4pt;height:0.05pt;width:165.2pt;z-index:251663360;mso-width-relative:page;mso-height-relative:page;" filled="f" stroked="t" coordsize="21600,21600" o:gfxdata="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1ZYHs9gAAAAJAQAADwAAAAAA&#10;AAABACAAAAAiAAAAZHJzL2Rvd25yZXYueG1sUEsBAhQAFAAAAAgAh07iQD21ag3aAQAAmwMAAA4A&#10;AAAAAAAAAQAgAAAAJwEAAGRycy9lMm9Eb2MueG1sUEsFBgAAAAAGAAYAWQEAAHMFAAAAAA==&#10;">
                  <v:fill on="f" focussize="0,0"/>
                  <v:stroke color="#000000" joinstyle="round" dashstyle="1 1"/>
                  <v:imagedata o:title=""/>
                  <o:lock v:ext="edit" aspectratio="f"/>
                </v:line>
              </w:pict>
            </mc:Fallback>
          </mc:AlternateContent>
        </w:r>
      </w:ins>
      <w:ins w:id="82" w:author="成龙" w:date="2020-05-19T14:43:21Z">
        <w:r>
          <w:rPr>
            <w:rFonts w:hint="eastAsia"/>
            <w:color w:val="000000" w:themeColor="text1"/>
            <w:sz w:val="32"/>
            <w:szCs w:val="32"/>
            <w14:textFill>
              <w14:solidFill>
                <w14:schemeClr w14:val="tx1"/>
              </w14:solidFill>
            </w14:textFill>
          </w:rPr>
          <w:t xml:space="preserve">专业名称  </w:t>
        </w:r>
      </w:ins>
      <w:ins w:id="83" w:author="成龙" w:date="2020-05-19T14:43:21Z">
        <w:r>
          <w:rPr>
            <w:rFonts w:hint="eastAsia" w:ascii="宋体"/>
            <w:color w:val="000000" w:themeColor="text1"/>
            <w:sz w:val="32"/>
            <w:szCs w:val="32"/>
            <w14:textFill>
              <w14:solidFill>
                <w14:schemeClr w14:val="tx1"/>
              </w14:solidFill>
            </w14:textFill>
          </w:rPr>
          <w:t>国际经济与贸易</w:t>
        </w:r>
      </w:ins>
      <w:ins w:id="84" w:author="成龙" w:date="2020-05-19T14:43:21Z">
        <w:r>
          <w:rPr>
            <w:rFonts w:hint="eastAsia"/>
            <w:color w:val="000000" w:themeColor="text1"/>
            <w:sz w:val="32"/>
            <w:szCs w:val="32"/>
            <w14:textFill>
              <w14:solidFill>
                <w14:schemeClr w14:val="tx1"/>
              </w14:solidFill>
            </w14:textFill>
          </w:rPr>
          <w:t xml:space="preserve">   </w:t>
        </w:r>
      </w:ins>
    </w:p>
    <w:p>
      <w:pPr>
        <w:snapToGrid/>
        <w:spacing w:line="480" w:lineRule="auto"/>
        <w:ind w:firstLine="1320" w:firstLineChars="600"/>
        <w:rPr>
          <w:ins w:id="85" w:author="成龙" w:date="2020-05-19T14:43:21Z"/>
          <w:rFonts w:ascii="宋体"/>
          <w:smallCaps/>
          <w:color w:val="000000" w:themeColor="text1"/>
          <w:sz w:val="32"/>
          <w:szCs w:val="32"/>
          <w:u w:val="dotted"/>
          <w14:textFill>
            <w14:solidFill>
              <w14:schemeClr w14:val="tx1"/>
            </w14:solidFill>
          </w14:textFill>
        </w:rPr>
      </w:pPr>
      <w:ins w:id="86" w:author="成龙" w:date="2020-05-19T14:43:21Z">
        <w:r>
          <w:rPr>
            <w:color w:val="000000" w:themeColor="text1"/>
            <w14:textFill>
              <w14:solidFill>
                <w14:schemeClr w14:val="tx1"/>
              </w14:solidFill>
            </w14:textFill>
          </w:rPr>
          <mc:AlternateContent>
            <mc:Choice Requires="wps">
              <w:drawing>
                <wp:anchor distT="0" distB="0" distL="114300" distR="114300" simplePos="0" relativeHeight="251664384" behindDoc="0" locked="0" layoutInCell="1" allowOverlap="1">
                  <wp:simplePos x="0" y="0"/>
                  <wp:positionH relativeFrom="column">
                    <wp:posOffset>1910080</wp:posOffset>
                  </wp:positionH>
                  <wp:positionV relativeFrom="paragraph">
                    <wp:posOffset>310515</wp:posOffset>
                  </wp:positionV>
                  <wp:extent cx="2098040" cy="635"/>
                  <wp:effectExtent l="0" t="0" r="0" b="0"/>
                  <wp:wrapNone/>
                  <wp:docPr id="9" name="直接连接符 9"/>
                  <wp:cNvGraphicFramePr/>
                  <a:graphic xmlns:a="http://schemas.openxmlformats.org/drawingml/2006/main">
                    <a:graphicData uri="http://schemas.microsoft.com/office/word/2010/wordprocessingShape">
                      <wps:wsp>
                        <wps:cNvCnPr/>
                        <wps:spPr>
                          <a:xfrm>
                            <a:off x="0" y="0"/>
                            <a:ext cx="2098040" cy="635"/>
                          </a:xfrm>
                          <a:prstGeom prst="line">
                            <a:avLst/>
                          </a:prstGeom>
                          <a:ln w="9525" cap="flat" cmpd="sng">
                            <a:solidFill>
                              <a:srgbClr val="000000"/>
                            </a:solidFill>
                            <a:prstDash val="sysDot"/>
                            <a:headEnd type="none" w="med" len="med"/>
                            <a:tailEnd type="none" w="med" len="med"/>
                          </a:ln>
                          <a:effectLst/>
                        </wps:spPr>
                        <wps:bodyPr/>
                      </wps:wsp>
                    </a:graphicData>
                  </a:graphic>
                </wp:anchor>
              </w:drawing>
            </mc:Choice>
            <mc:Fallback>
              <w:pict>
                <v:line id="_x0000_s1026" o:spid="_x0000_s1026" o:spt="20" style="position:absolute;left:0pt;margin-left:150.4pt;margin-top:24.45pt;height:0.05pt;width:165.2pt;z-index:251664384;mso-width-relative:page;mso-height-relative:page;" filled="f" stroked="t" coordsize="21600,21600" o:gfxdata="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nzP7NgAAAAJAQAADwAAAAAA&#10;AAABACAAAAAiAAAAZHJzL2Rvd25yZXYueG1sUEsBAhQAFAAAAAgAh07iQBsNQCPaAQAAmwMAAA4A&#10;AAAAAAAAAQAgAAAAJwEAAGRycy9lMm9Eb2MueG1sUEsFBgAAAAAGAAYAWQEAAHMFAAAAAA==&#10;">
                  <v:fill on="f" focussize="0,0"/>
                  <v:stroke color="#000000" joinstyle="round" dashstyle="1 1"/>
                  <v:imagedata o:title=""/>
                  <o:lock v:ext="edit" aspectratio="f"/>
                </v:line>
              </w:pict>
            </mc:Fallback>
          </mc:AlternateContent>
        </w:r>
      </w:ins>
      <w:ins w:id="88" w:author="成龙" w:date="2020-05-19T14:43:21Z">
        <w:r>
          <w:rPr>
            <w:rFonts w:hint="eastAsia"/>
            <w:color w:val="000000" w:themeColor="text1"/>
            <w:sz w:val="32"/>
            <w:szCs w:val="32"/>
            <w14:textFill>
              <w14:solidFill>
                <w14:schemeClr w14:val="tx1"/>
              </w14:solidFill>
            </w14:textFill>
          </w:rPr>
          <w:t xml:space="preserve">班    级  </w:t>
        </w:r>
      </w:ins>
      <w:ins w:id="89" w:author="成龙" w:date="2020-05-19T14:43:21Z">
        <w:r>
          <w:rPr>
            <w:rFonts w:hint="eastAsia" w:ascii="宋体"/>
            <w:color w:val="000000" w:themeColor="text1"/>
            <w:sz w:val="32"/>
            <w:szCs w:val="32"/>
            <w14:textFill>
              <w14:solidFill>
                <w14:schemeClr w14:val="tx1"/>
              </w14:solidFill>
            </w14:textFill>
          </w:rPr>
          <w:t>2016经贸单独班</w:t>
        </w:r>
      </w:ins>
      <w:ins w:id="90" w:author="成龙" w:date="2020-05-19T14:43:21Z">
        <w:r>
          <w:rPr>
            <w:rFonts w:hint="eastAsia"/>
            <w:color w:val="000000" w:themeColor="text1"/>
            <w:sz w:val="32"/>
            <w:szCs w:val="32"/>
            <w14:textFill>
              <w14:solidFill>
                <w14:schemeClr w14:val="tx1"/>
              </w14:solidFill>
            </w14:textFill>
          </w:rPr>
          <w:t xml:space="preserve">          </w:t>
        </w:r>
      </w:ins>
    </w:p>
    <w:p>
      <w:pPr>
        <w:spacing w:line="360" w:lineRule="auto"/>
        <w:ind w:firstLine="3360" w:firstLineChars="1200"/>
        <w:jc w:val="both"/>
        <w:rPr>
          <w:ins w:id="91" w:author="成龙" w:date="2020-05-19T14:59:20Z"/>
          <w:rFonts w:hint="eastAsia" w:ascii="黑体" w:eastAsia="黑体"/>
          <w:color w:val="000000" w:themeColor="text1"/>
          <w:sz w:val="28"/>
          <w14:textFill>
            <w14:solidFill>
              <w14:schemeClr w14:val="tx1"/>
            </w14:solidFill>
          </w14:textFill>
        </w:rPr>
      </w:pPr>
    </w:p>
    <w:p>
      <w:pPr>
        <w:spacing w:line="360" w:lineRule="auto"/>
        <w:ind w:firstLine="3360" w:firstLineChars="1200"/>
        <w:jc w:val="both"/>
        <w:rPr>
          <w:ins w:id="92" w:author="成龙" w:date="2020-05-19T14:59:30Z"/>
          <w:rFonts w:hint="eastAsia" w:ascii="黑体" w:eastAsia="黑体"/>
          <w:color w:val="000000" w:themeColor="text1"/>
          <w:sz w:val="28"/>
          <w14:textFill>
            <w14:solidFill>
              <w14:schemeClr w14:val="tx1"/>
            </w14:solidFill>
          </w14:textFill>
        </w:rPr>
      </w:pPr>
    </w:p>
    <w:p>
      <w:pPr>
        <w:spacing w:line="360" w:lineRule="auto"/>
        <w:ind w:firstLine="0" w:firstLineChars="0"/>
        <w:jc w:val="both"/>
        <w:rPr>
          <w:ins w:id="94" w:author="成龙" w:date="2020-05-19T14:59:20Z"/>
          <w:rFonts w:hint="eastAsia" w:ascii="黑体" w:eastAsia="黑体"/>
          <w:color w:val="000000" w:themeColor="text1"/>
          <w:sz w:val="28"/>
          <w14:textFill>
            <w14:solidFill>
              <w14:schemeClr w14:val="tx1"/>
            </w14:solidFill>
          </w14:textFill>
        </w:rPr>
        <w:pPrChange w:id="93" w:author="成龙" w:date="2020-05-19T14:59:32Z">
          <w:pPr>
            <w:spacing w:line="360" w:lineRule="auto"/>
            <w:ind w:firstLine="3360" w:firstLineChars="1200"/>
            <w:jc w:val="both"/>
          </w:pPr>
        </w:pPrChange>
      </w:pPr>
    </w:p>
    <w:p>
      <w:pPr>
        <w:spacing w:line="360" w:lineRule="auto"/>
        <w:ind w:firstLine="3360" w:firstLineChars="1200"/>
        <w:jc w:val="both"/>
        <w:rPr>
          <w:ins w:id="95" w:author="成龙" w:date="2020-05-19T14:45:54Z"/>
          <w:rFonts w:hint="eastAsia" w:ascii="黑体" w:eastAsia="黑体"/>
          <w:color w:val="000000" w:themeColor="text1"/>
          <w:sz w:val="28"/>
          <w14:textFill>
            <w14:solidFill>
              <w14:schemeClr w14:val="tx1"/>
            </w14:solidFill>
          </w14:textFill>
        </w:rPr>
      </w:pPr>
      <w:ins w:id="96" w:author="成龙" w:date="2020-05-19T14:43:21Z">
        <w:r>
          <w:rPr>
            <w:rFonts w:hint="eastAsia" w:ascii="黑体" w:eastAsia="黑体"/>
            <w:color w:val="000000" w:themeColor="text1"/>
            <w:sz w:val="28"/>
            <w14:textFill>
              <w14:solidFill>
                <w14:schemeClr w14:val="tx1"/>
              </w14:solidFill>
            </w14:textFill>
          </w:rPr>
          <w:t>2020年5月</w:t>
        </w:r>
      </w:ins>
    </w:p>
    <w:p>
      <w:pPr>
        <w:ind w:firstLine="720"/>
        <w:jc w:val="center"/>
        <w:rPr>
          <w:ins w:id="97" w:author="成龙" w:date="2020-05-19T14:51:30Z"/>
          <w:rFonts w:hint="eastAsia" w:eastAsia="黑体"/>
          <w:color w:val="000000" w:themeColor="text1"/>
          <w:sz w:val="36"/>
          <w:rPrChange w:id="98" w:author="成龙" w:date="2020-05-19T14:55:36Z">
            <w:rPr>
              <w:ins w:id="99" w:author="成龙" w:date="2020-05-19T14:51:30Z"/>
              <w:rFonts w:hint="eastAsia" w:eastAsia="黑体"/>
              <w:sz w:val="36"/>
            </w:rPr>
          </w:rPrChange>
          <w14:textFill>
            <w14:solidFill>
              <w14:schemeClr w14:val="tx1"/>
            </w14:solidFill>
          </w14:textFill>
        </w:rPr>
      </w:pPr>
    </w:p>
    <w:p>
      <w:pPr>
        <w:ind w:firstLine="720"/>
        <w:jc w:val="center"/>
        <w:rPr>
          <w:ins w:id="100" w:author="成龙" w:date="2020-05-19T14:51:32Z"/>
          <w:rFonts w:hint="eastAsia" w:eastAsia="黑体"/>
          <w:color w:val="000000" w:themeColor="text1"/>
          <w:sz w:val="36"/>
          <w:rPrChange w:id="101" w:author="成龙" w:date="2020-05-19T14:55:36Z">
            <w:rPr>
              <w:ins w:id="102" w:author="成龙" w:date="2020-05-19T14:51:32Z"/>
              <w:rFonts w:hint="eastAsia" w:eastAsia="黑体"/>
              <w:sz w:val="36"/>
            </w:rPr>
          </w:rPrChange>
          <w14:textFill>
            <w14:solidFill>
              <w14:schemeClr w14:val="tx1"/>
            </w14:solidFill>
          </w14:textFill>
        </w:rPr>
      </w:pPr>
    </w:p>
    <w:p>
      <w:pPr>
        <w:ind w:firstLine="720"/>
        <w:jc w:val="center"/>
        <w:rPr>
          <w:ins w:id="103" w:author="成龙" w:date="2020-05-19T14:45:55Z"/>
          <w:rFonts w:hint="eastAsia" w:eastAsia="黑体"/>
          <w:color w:val="000000" w:themeColor="text1"/>
          <w:sz w:val="36"/>
          <w:rPrChange w:id="104" w:author="成龙" w:date="2020-05-19T14:55:36Z">
            <w:rPr>
              <w:ins w:id="105" w:author="成龙" w:date="2020-05-19T14:45:55Z"/>
              <w:rFonts w:hint="eastAsia" w:eastAsia="黑体"/>
              <w:sz w:val="36"/>
            </w:rPr>
          </w:rPrChange>
          <w14:textFill>
            <w14:solidFill>
              <w14:schemeClr w14:val="tx1"/>
            </w14:solidFill>
          </w14:textFill>
        </w:rPr>
      </w:pPr>
      <w:ins w:id="106" w:author="成龙" w:date="2020-05-19T14:45:55Z">
        <w:r>
          <w:rPr>
            <w:rFonts w:hint="eastAsia" w:eastAsia="黑体"/>
            <w:color w:val="000000" w:themeColor="text1"/>
            <w:sz w:val="36"/>
            <w:rPrChange w:id="107" w:author="成龙" w:date="2020-05-19T14:55:36Z">
              <w:rPr>
                <w:rFonts w:hint="eastAsia" w:eastAsia="黑体"/>
                <w:sz w:val="36"/>
              </w:rPr>
            </w:rPrChange>
            <w14:textFill>
              <w14:solidFill>
                <w14:schemeClr w14:val="tx1"/>
              </w14:solidFill>
            </w14:textFill>
          </w:rPr>
          <w:t>声明及论文使用的授权</w:t>
        </w:r>
      </w:ins>
    </w:p>
    <w:p>
      <w:pPr>
        <w:ind w:firstLine="480"/>
        <w:rPr>
          <w:ins w:id="108" w:author="成龙" w:date="2020-05-19T14:46:47Z"/>
          <w:rFonts w:hint="eastAsia"/>
          <w:color w:val="000000" w:themeColor="text1"/>
          <w:rPrChange w:id="109" w:author="成龙" w:date="2020-05-19T14:55:36Z">
            <w:rPr>
              <w:ins w:id="110" w:author="成龙" w:date="2020-05-19T14:46:47Z"/>
              <w:rFonts w:hint="eastAsia"/>
            </w:rPr>
          </w:rPrChange>
          <w14:textFill>
            <w14:solidFill>
              <w14:schemeClr w14:val="tx1"/>
            </w14:solidFill>
          </w14:textFill>
        </w:rPr>
      </w:pPr>
    </w:p>
    <w:p>
      <w:pPr>
        <w:ind w:firstLine="480"/>
        <w:rPr>
          <w:ins w:id="111" w:author="成龙" w:date="2020-05-19T14:46:48Z"/>
          <w:rFonts w:hint="eastAsia"/>
          <w:color w:val="000000" w:themeColor="text1"/>
          <w:rPrChange w:id="112" w:author="成龙" w:date="2020-05-19T14:55:36Z">
            <w:rPr>
              <w:ins w:id="113" w:author="成龙" w:date="2020-05-19T14:46:48Z"/>
              <w:rFonts w:hint="eastAsia"/>
            </w:rPr>
          </w:rPrChange>
          <w14:textFill>
            <w14:solidFill>
              <w14:schemeClr w14:val="tx1"/>
            </w14:solidFill>
          </w14:textFill>
        </w:rPr>
      </w:pPr>
    </w:p>
    <w:p>
      <w:pPr>
        <w:ind w:firstLine="480"/>
        <w:rPr>
          <w:ins w:id="114" w:author="成龙" w:date="2020-05-19T14:46:51Z"/>
          <w:rFonts w:hint="eastAsia"/>
          <w:color w:val="000000" w:themeColor="text1"/>
          <w:rPrChange w:id="115" w:author="成龙" w:date="2020-05-19T14:55:36Z">
            <w:rPr>
              <w:ins w:id="116" w:author="成龙" w:date="2020-05-19T14:46:51Z"/>
              <w:rFonts w:hint="eastAsia"/>
            </w:rPr>
          </w:rPrChange>
          <w14:textFill>
            <w14:solidFill>
              <w14:schemeClr w14:val="tx1"/>
            </w14:solidFill>
          </w14:textFill>
        </w:rPr>
      </w:pPr>
    </w:p>
    <w:p>
      <w:pPr>
        <w:ind w:firstLine="0"/>
        <w:rPr>
          <w:ins w:id="118" w:author="成龙" w:date="2020-05-19T14:45:55Z"/>
          <w:rFonts w:hint="eastAsia"/>
          <w:color w:val="000000" w:themeColor="text1"/>
          <w:rPrChange w:id="119" w:author="成龙" w:date="2020-05-19T14:55:36Z">
            <w:rPr>
              <w:ins w:id="120" w:author="成龙" w:date="2020-05-19T14:45:55Z"/>
              <w:rFonts w:hint="eastAsia"/>
            </w:rPr>
          </w:rPrChange>
          <w14:textFill>
            <w14:solidFill>
              <w14:schemeClr w14:val="tx1"/>
            </w14:solidFill>
          </w14:textFill>
        </w:rPr>
        <w:pPrChange w:id="117" w:author="成龙" w:date="2020-05-19T14:59:24Z">
          <w:pPr>
            <w:ind w:firstLine="480"/>
          </w:pPr>
        </w:pPrChange>
      </w:pPr>
    </w:p>
    <w:p>
      <w:pPr>
        <w:pStyle w:val="8"/>
        <w:rPr>
          <w:ins w:id="121" w:author="成龙" w:date="2020-05-19T14:45:55Z"/>
          <w:rFonts w:hint="eastAsia" w:eastAsia="宋体"/>
          <w:color w:val="000000" w:themeColor="text1"/>
          <w:rPrChange w:id="122" w:author="成龙" w:date="2020-05-19T14:55:36Z">
            <w:rPr>
              <w:ins w:id="123" w:author="成龙" w:date="2020-05-19T14:45:55Z"/>
              <w:rFonts w:hint="eastAsia" w:eastAsia="宋体"/>
            </w:rPr>
          </w:rPrChange>
          <w14:textFill>
            <w14:solidFill>
              <w14:schemeClr w14:val="tx1"/>
            </w14:solidFill>
          </w14:textFill>
        </w:rPr>
      </w:pPr>
      <w:ins w:id="124" w:author="成龙" w:date="2020-05-19T14:45:55Z">
        <w:r>
          <w:rPr>
            <w:rFonts w:hint="eastAsia" w:eastAsia="宋体"/>
            <w:color w:val="000000" w:themeColor="text1"/>
            <w:rPrChange w:id="125" w:author="成龙" w:date="2020-05-19T14:55:36Z">
              <w:rPr>
                <w:rFonts w:hint="eastAsia" w:eastAsia="宋体"/>
              </w:rPr>
            </w:rPrChange>
            <w14:textFill>
              <w14:solidFill>
                <w14:schemeClr w14:val="tx1"/>
              </w14:solidFill>
            </w14:textFill>
          </w:rPr>
          <w:t>本人郑重声明所呈交的论文是我个人在导师的指导下独立完成的。除了文中特别加以标注和致谢的地方外，论文中不包含其他人已经发表或撰写的研究成果。</w:t>
        </w:r>
      </w:ins>
    </w:p>
    <w:p>
      <w:pPr>
        <w:pStyle w:val="8"/>
        <w:rPr>
          <w:ins w:id="126" w:author="成龙" w:date="2020-05-19T14:47:02Z"/>
          <w:rFonts w:hint="eastAsia" w:eastAsia="宋体"/>
          <w:color w:val="000000" w:themeColor="text1"/>
          <w:rPrChange w:id="127" w:author="成龙" w:date="2020-05-19T14:55:36Z">
            <w:rPr>
              <w:ins w:id="128" w:author="成龙" w:date="2020-05-19T14:47:02Z"/>
              <w:rFonts w:hint="eastAsia" w:eastAsia="宋体"/>
            </w:rPr>
          </w:rPrChange>
          <w14:textFill>
            <w14:solidFill>
              <w14:schemeClr w14:val="tx1"/>
            </w14:solidFill>
          </w14:textFill>
        </w:rPr>
      </w:pPr>
    </w:p>
    <w:p>
      <w:pPr>
        <w:pStyle w:val="8"/>
        <w:rPr>
          <w:ins w:id="129" w:author="成龙" w:date="2020-05-19T14:47:04Z"/>
          <w:rFonts w:hint="eastAsia" w:eastAsia="宋体"/>
          <w:color w:val="000000" w:themeColor="text1"/>
          <w:rPrChange w:id="130" w:author="成龙" w:date="2020-05-19T14:55:36Z">
            <w:rPr>
              <w:ins w:id="131" w:author="成龙" w:date="2020-05-19T14:47:04Z"/>
              <w:rFonts w:hint="eastAsia" w:eastAsia="宋体"/>
            </w:rPr>
          </w:rPrChange>
          <w14:textFill>
            <w14:solidFill>
              <w14:schemeClr w14:val="tx1"/>
            </w14:solidFill>
          </w14:textFill>
        </w:rPr>
      </w:pPr>
    </w:p>
    <w:p>
      <w:pPr>
        <w:pStyle w:val="8"/>
        <w:rPr>
          <w:ins w:id="132" w:author="成龙" w:date="2020-05-19T14:45:55Z"/>
          <w:rFonts w:hint="eastAsia" w:eastAsia="宋体"/>
          <w:color w:val="000000" w:themeColor="text1"/>
          <w:rPrChange w:id="133" w:author="成龙" w:date="2020-05-19T14:55:36Z">
            <w:rPr>
              <w:ins w:id="134" w:author="成龙" w:date="2020-05-19T14:45:55Z"/>
              <w:rFonts w:hint="eastAsia" w:eastAsia="宋体"/>
            </w:rPr>
          </w:rPrChange>
          <w14:textFill>
            <w14:solidFill>
              <w14:schemeClr w14:val="tx1"/>
            </w14:solidFill>
          </w14:textFill>
        </w:rPr>
      </w:pPr>
    </w:p>
    <w:p>
      <w:pPr>
        <w:pStyle w:val="8"/>
        <w:ind w:firstLine="900" w:firstLineChars="300"/>
        <w:rPr>
          <w:ins w:id="135" w:author="成龙" w:date="2020-05-19T14:45:55Z"/>
          <w:rFonts w:hint="eastAsia" w:eastAsia="宋体"/>
          <w:color w:val="000000" w:themeColor="text1"/>
          <w:rPrChange w:id="136" w:author="成龙" w:date="2020-05-19T14:55:36Z">
            <w:rPr>
              <w:ins w:id="137" w:author="成龙" w:date="2020-05-19T14:45:55Z"/>
              <w:rFonts w:hint="eastAsia" w:eastAsia="宋体"/>
            </w:rPr>
          </w:rPrChange>
          <w14:textFill>
            <w14:solidFill>
              <w14:schemeClr w14:val="tx1"/>
            </w14:solidFill>
          </w14:textFill>
        </w:rPr>
      </w:pPr>
      <w:ins w:id="138" w:author="成龙" w:date="2020-05-19T14:45:55Z">
        <w:r>
          <w:rPr>
            <w:rFonts w:hint="eastAsia" w:eastAsia="宋体"/>
            <w:color w:val="000000" w:themeColor="text1"/>
            <w:rPrChange w:id="139" w:author="成龙" w:date="2020-05-19T14:55:36Z">
              <w:rPr>
                <w:rFonts w:hint="eastAsia" w:eastAsia="宋体"/>
              </w:rPr>
            </w:rPrChange>
            <w14:textFill>
              <w14:solidFill>
                <w14:schemeClr w14:val="tx1"/>
              </w14:solidFill>
            </w14:textFill>
          </w:rPr>
          <w:t>论文作者签名：                 年   月   日</w:t>
        </w:r>
      </w:ins>
    </w:p>
    <w:p>
      <w:pPr>
        <w:ind w:firstLine="560"/>
        <w:rPr>
          <w:ins w:id="140" w:author="成龙" w:date="2020-05-19T14:45:55Z"/>
          <w:rFonts w:hint="eastAsia"/>
          <w:color w:val="000000" w:themeColor="text1"/>
          <w:sz w:val="28"/>
          <w:rPrChange w:id="141" w:author="成龙" w:date="2020-05-19T14:55:36Z">
            <w:rPr>
              <w:ins w:id="142" w:author="成龙" w:date="2020-05-19T14:45:55Z"/>
              <w:rFonts w:hint="eastAsia"/>
              <w:sz w:val="28"/>
            </w:rPr>
          </w:rPrChange>
          <w14:textFill>
            <w14:solidFill>
              <w14:schemeClr w14:val="tx1"/>
            </w14:solidFill>
          </w14:textFill>
        </w:rPr>
      </w:pPr>
    </w:p>
    <w:p>
      <w:pPr>
        <w:ind w:firstLine="480"/>
        <w:rPr>
          <w:ins w:id="143" w:author="成龙" w:date="2020-05-19T14:45:55Z"/>
          <w:rFonts w:hint="eastAsia"/>
          <w:color w:val="000000" w:themeColor="text1"/>
          <w:rPrChange w:id="144" w:author="成龙" w:date="2020-05-19T14:55:36Z">
            <w:rPr>
              <w:ins w:id="145" w:author="成龙" w:date="2020-05-19T14:45:55Z"/>
              <w:rFonts w:hint="eastAsia"/>
            </w:rPr>
          </w:rPrChange>
          <w14:textFill>
            <w14:solidFill>
              <w14:schemeClr w14:val="tx1"/>
            </w14:solidFill>
          </w14:textFill>
        </w:rPr>
      </w:pPr>
    </w:p>
    <w:p>
      <w:pPr>
        <w:ind w:firstLine="480"/>
        <w:rPr>
          <w:ins w:id="146" w:author="成龙" w:date="2020-05-19T14:45:55Z"/>
          <w:rFonts w:hint="eastAsia"/>
          <w:color w:val="000000" w:themeColor="text1"/>
          <w:rPrChange w:id="147" w:author="成龙" w:date="2020-05-19T14:55:36Z">
            <w:rPr>
              <w:ins w:id="148" w:author="成龙" w:date="2020-05-19T14:45:55Z"/>
              <w:rFonts w:hint="eastAsia"/>
            </w:rPr>
          </w:rPrChange>
          <w14:textFill>
            <w14:solidFill>
              <w14:schemeClr w14:val="tx1"/>
            </w14:solidFill>
          </w14:textFill>
        </w:rPr>
      </w:pPr>
    </w:p>
    <w:p>
      <w:pPr>
        <w:ind w:firstLine="480"/>
        <w:rPr>
          <w:ins w:id="149" w:author="成龙" w:date="2020-05-19T14:45:55Z"/>
          <w:rFonts w:hint="eastAsia"/>
          <w:color w:val="000000" w:themeColor="text1"/>
          <w:rPrChange w:id="150" w:author="成龙" w:date="2020-05-19T14:55:36Z">
            <w:rPr>
              <w:ins w:id="151" w:author="成龙" w:date="2020-05-19T14:45:55Z"/>
              <w:rFonts w:hint="eastAsia"/>
            </w:rPr>
          </w:rPrChange>
          <w14:textFill>
            <w14:solidFill>
              <w14:schemeClr w14:val="tx1"/>
            </w14:solidFill>
          </w14:textFill>
        </w:rPr>
      </w:pPr>
    </w:p>
    <w:p>
      <w:pPr>
        <w:ind w:firstLine="480"/>
        <w:rPr>
          <w:ins w:id="152" w:author="成龙" w:date="2020-05-19T14:45:55Z"/>
          <w:rFonts w:hint="eastAsia"/>
          <w:color w:val="000000" w:themeColor="text1"/>
          <w:rPrChange w:id="153" w:author="成龙" w:date="2020-05-19T14:55:36Z">
            <w:rPr>
              <w:ins w:id="154" w:author="成龙" w:date="2020-05-19T14:45:55Z"/>
              <w:rFonts w:hint="eastAsia"/>
            </w:rPr>
          </w:rPrChange>
          <w14:textFill>
            <w14:solidFill>
              <w14:schemeClr w14:val="tx1"/>
            </w14:solidFill>
          </w14:textFill>
        </w:rPr>
      </w:pPr>
    </w:p>
    <w:p>
      <w:pPr>
        <w:ind w:firstLine="360"/>
        <w:rPr>
          <w:ins w:id="155" w:author="成龙" w:date="2020-05-19T14:46:11Z"/>
          <w:rFonts w:hint="eastAsia"/>
          <w:color w:val="000000" w:themeColor="text1"/>
          <w:sz w:val="18"/>
          <w:rPrChange w:id="156" w:author="成龙" w:date="2020-05-19T14:55:36Z">
            <w:rPr>
              <w:ins w:id="157" w:author="成龙" w:date="2020-05-19T14:46:11Z"/>
              <w:rFonts w:hint="eastAsia"/>
              <w:sz w:val="18"/>
            </w:rPr>
          </w:rPrChange>
          <w14:textFill>
            <w14:solidFill>
              <w14:schemeClr w14:val="tx1"/>
            </w14:solidFill>
          </w14:textFill>
        </w:rPr>
      </w:pPr>
    </w:p>
    <w:p>
      <w:pPr>
        <w:ind w:firstLine="360"/>
        <w:rPr>
          <w:ins w:id="158" w:author="成龙" w:date="2020-05-19T14:46:11Z"/>
          <w:rFonts w:hint="eastAsia"/>
          <w:color w:val="000000" w:themeColor="text1"/>
          <w:sz w:val="18"/>
          <w:rPrChange w:id="159" w:author="成龙" w:date="2020-05-19T14:55:36Z">
            <w:rPr>
              <w:ins w:id="160" w:author="成龙" w:date="2020-05-19T14:46:11Z"/>
              <w:rFonts w:hint="eastAsia"/>
              <w:sz w:val="18"/>
            </w:rPr>
          </w:rPrChange>
          <w14:textFill>
            <w14:solidFill>
              <w14:schemeClr w14:val="tx1"/>
            </w14:solidFill>
          </w14:textFill>
        </w:rPr>
      </w:pPr>
    </w:p>
    <w:p>
      <w:pPr>
        <w:pStyle w:val="8"/>
        <w:ind w:firstLine="0"/>
        <w:rPr>
          <w:ins w:id="162" w:author="成龙" w:date="2020-05-19T14:45:55Z"/>
          <w:rFonts w:hint="eastAsia" w:eastAsia="宋体"/>
          <w:color w:val="000000" w:themeColor="text1"/>
          <w:rPrChange w:id="163" w:author="成龙" w:date="2020-05-19T14:55:36Z">
            <w:rPr>
              <w:ins w:id="164" w:author="成龙" w:date="2020-05-19T14:45:55Z"/>
              <w:rFonts w:hint="eastAsia" w:eastAsia="宋体"/>
            </w:rPr>
          </w:rPrChange>
          <w14:textFill>
            <w14:solidFill>
              <w14:schemeClr w14:val="tx1"/>
            </w14:solidFill>
          </w14:textFill>
        </w:rPr>
        <w:pPrChange w:id="161" w:author="成龙" w:date="2020-05-19T14:51:45Z">
          <w:pPr>
            <w:pStyle w:val="8"/>
          </w:pPr>
        </w:pPrChange>
      </w:pPr>
      <w:ins w:id="165" w:author="成龙" w:date="2020-05-19T14:45:55Z">
        <w:r>
          <w:rPr>
            <w:rFonts w:hint="eastAsia" w:eastAsia="宋体"/>
            <w:color w:val="000000" w:themeColor="text1"/>
            <w:rPrChange w:id="166" w:author="成龙" w:date="2020-05-19T14:55:36Z">
              <w:rPr>
                <w:rFonts w:hint="eastAsia" w:eastAsia="宋体"/>
              </w:rPr>
            </w:rPrChange>
            <w14:textFill>
              <w14:solidFill>
                <w14:schemeClr w14:val="tx1"/>
              </w14:solidFill>
            </w14:textFill>
          </w:rPr>
          <w:t>本人同意浙江财经大学有关保留使用学位论文的规定，即：学校有权保留送交论文的复印件，允许论文被查阅和借阅；学校可以上网公布全部内容，可以采用影印、缩印或其他复制手段保存论文。</w:t>
        </w:r>
      </w:ins>
    </w:p>
    <w:p>
      <w:pPr>
        <w:pStyle w:val="8"/>
        <w:rPr>
          <w:ins w:id="167" w:author="成龙" w:date="2020-05-19T14:45:55Z"/>
          <w:rFonts w:hint="eastAsia" w:eastAsia="宋体"/>
          <w:color w:val="000000" w:themeColor="text1"/>
          <w:rPrChange w:id="168" w:author="成龙" w:date="2020-05-19T14:55:36Z">
            <w:rPr>
              <w:ins w:id="169" w:author="成龙" w:date="2020-05-19T14:45:55Z"/>
              <w:rFonts w:hint="eastAsia" w:eastAsia="宋体"/>
            </w:rPr>
          </w:rPrChange>
          <w14:textFill>
            <w14:solidFill>
              <w14:schemeClr w14:val="tx1"/>
            </w14:solidFill>
          </w14:textFill>
        </w:rPr>
      </w:pPr>
    </w:p>
    <w:p>
      <w:pPr>
        <w:pStyle w:val="8"/>
        <w:ind w:firstLine="900" w:firstLineChars="300"/>
        <w:rPr>
          <w:ins w:id="170" w:author="成龙" w:date="2020-05-19T14:47:10Z"/>
          <w:rFonts w:hint="eastAsia" w:eastAsia="宋体"/>
          <w:color w:val="000000" w:themeColor="text1"/>
          <w:rPrChange w:id="171" w:author="成龙" w:date="2020-05-19T14:55:36Z">
            <w:rPr>
              <w:ins w:id="172" w:author="成龙" w:date="2020-05-19T14:47:10Z"/>
              <w:rFonts w:hint="eastAsia" w:eastAsia="宋体"/>
            </w:rPr>
          </w:rPrChange>
          <w14:textFill>
            <w14:solidFill>
              <w14:schemeClr w14:val="tx1"/>
            </w14:solidFill>
          </w14:textFill>
        </w:rPr>
      </w:pPr>
    </w:p>
    <w:p>
      <w:pPr>
        <w:pStyle w:val="8"/>
        <w:ind w:firstLine="900" w:firstLineChars="300"/>
        <w:rPr>
          <w:ins w:id="173" w:author="成龙" w:date="2020-05-19T14:47:11Z"/>
          <w:rFonts w:hint="eastAsia" w:eastAsia="宋体"/>
          <w:color w:val="000000" w:themeColor="text1"/>
          <w:rPrChange w:id="174" w:author="成龙" w:date="2020-05-19T14:55:36Z">
            <w:rPr>
              <w:ins w:id="175" w:author="成龙" w:date="2020-05-19T14:47:11Z"/>
              <w:rFonts w:hint="eastAsia" w:eastAsia="宋体"/>
            </w:rPr>
          </w:rPrChange>
          <w14:textFill>
            <w14:solidFill>
              <w14:schemeClr w14:val="tx1"/>
            </w14:solidFill>
          </w14:textFill>
        </w:rPr>
      </w:pPr>
    </w:p>
    <w:p>
      <w:pPr>
        <w:pStyle w:val="8"/>
        <w:ind w:firstLine="900" w:firstLineChars="300"/>
        <w:rPr>
          <w:ins w:id="176" w:author="成龙" w:date="2020-05-19T14:45:55Z"/>
          <w:rFonts w:hint="eastAsia" w:eastAsia="宋体"/>
          <w:color w:val="000000" w:themeColor="text1"/>
          <w:rPrChange w:id="177" w:author="成龙" w:date="2020-05-19T14:55:36Z">
            <w:rPr>
              <w:ins w:id="178" w:author="成龙" w:date="2020-05-19T14:45:55Z"/>
              <w:rFonts w:hint="eastAsia" w:eastAsia="宋体"/>
            </w:rPr>
          </w:rPrChange>
          <w14:textFill>
            <w14:solidFill>
              <w14:schemeClr w14:val="tx1"/>
            </w14:solidFill>
          </w14:textFill>
        </w:rPr>
      </w:pPr>
      <w:ins w:id="179" w:author="成龙" w:date="2020-05-19T14:45:55Z">
        <w:r>
          <w:rPr>
            <w:rFonts w:hint="eastAsia" w:eastAsia="宋体"/>
            <w:color w:val="000000" w:themeColor="text1"/>
            <w:rPrChange w:id="180" w:author="成龙" w:date="2020-05-19T14:55:36Z">
              <w:rPr>
                <w:rFonts w:hint="eastAsia" w:eastAsia="宋体"/>
              </w:rPr>
            </w:rPrChange>
            <w14:textFill>
              <w14:solidFill>
                <w14:schemeClr w14:val="tx1"/>
              </w14:solidFill>
            </w14:textFill>
          </w:rPr>
          <w:t>论文作者签名：                 年   月   日</w:t>
        </w:r>
      </w:ins>
    </w:p>
    <w:p>
      <w:pPr>
        <w:spacing w:line="360" w:lineRule="auto"/>
        <w:ind w:firstLine="3360" w:firstLineChars="1200"/>
        <w:jc w:val="both"/>
        <w:rPr>
          <w:ins w:id="181" w:author="成龙" w:date="2020-05-19T14:43:21Z"/>
          <w:rFonts w:hint="eastAsia" w:ascii="黑体" w:eastAsia="黑体"/>
          <w:color w:val="000000" w:themeColor="text1"/>
          <w:sz w:val="28"/>
          <w14:textFill>
            <w14:solidFill>
              <w14:schemeClr w14:val="tx1"/>
            </w14:solidFill>
          </w14:textFill>
        </w:rPr>
      </w:pPr>
    </w:p>
    <w:p>
      <w:pPr>
        <w:pStyle w:val="18"/>
        <w:bidi w:val="0"/>
        <w:rPr>
          <w:del w:id="182" w:author="成龙" w:date="2020-05-19T14:45:27Z"/>
          <w:rFonts w:hint="eastAsia"/>
          <w:lang w:val="en-US" w:eastAsia="zh-CN"/>
        </w:rPr>
      </w:pPr>
    </w:p>
    <w:p>
      <w:pPr>
        <w:pStyle w:val="18"/>
        <w:bidi w:val="0"/>
        <w:ind w:firstLine="1920" w:firstLineChars="600"/>
        <w:jc w:val="both"/>
        <w:rPr>
          <w:ins w:id="184" w:author="成龙" w:date="2020-05-19T14:46:00Z"/>
          <w:rFonts w:hint="eastAsia" w:ascii="黑体" w:hAnsi="黑体" w:eastAsia="黑体" w:cs="黑体"/>
          <w:sz w:val="32"/>
          <w:szCs w:val="32"/>
          <w:lang w:val="en-US" w:eastAsia="zh-CN"/>
        </w:rPr>
        <w:pPrChange w:id="183" w:author="成龙" w:date="2020-05-19T14:45:39Z">
          <w:pPr>
            <w:pStyle w:val="18"/>
            <w:bidi w:val="0"/>
            <w:jc w:val="center"/>
          </w:pPr>
        </w:pPrChange>
      </w:pPr>
    </w:p>
    <w:p>
      <w:pPr>
        <w:pStyle w:val="18"/>
        <w:bidi w:val="0"/>
        <w:ind w:firstLine="1920" w:firstLineChars="600"/>
        <w:jc w:val="both"/>
        <w:rPr>
          <w:ins w:id="186" w:author="成龙" w:date="2020-05-19T14:46:00Z"/>
          <w:rFonts w:hint="eastAsia" w:ascii="黑体" w:hAnsi="黑体" w:eastAsia="黑体" w:cs="黑体"/>
          <w:sz w:val="32"/>
          <w:szCs w:val="32"/>
          <w:lang w:val="en-US" w:eastAsia="zh-CN"/>
        </w:rPr>
        <w:pPrChange w:id="185" w:author="成龙" w:date="2020-05-19T14:45:39Z">
          <w:pPr>
            <w:pStyle w:val="18"/>
            <w:bidi w:val="0"/>
            <w:jc w:val="center"/>
          </w:pPr>
        </w:pPrChange>
      </w:pPr>
    </w:p>
    <w:p>
      <w:pPr>
        <w:pStyle w:val="18"/>
        <w:bidi w:val="0"/>
        <w:ind w:firstLine="1920" w:firstLineChars="600"/>
        <w:jc w:val="both"/>
        <w:rPr>
          <w:ins w:id="188" w:author="成龙" w:date="2020-05-19T14:46:00Z"/>
          <w:rFonts w:hint="eastAsia" w:ascii="黑体" w:hAnsi="黑体" w:eastAsia="黑体" w:cs="黑体"/>
          <w:sz w:val="32"/>
          <w:szCs w:val="32"/>
          <w:lang w:val="en-US" w:eastAsia="zh-CN"/>
        </w:rPr>
        <w:pPrChange w:id="187" w:author="成龙" w:date="2020-05-19T14:45:39Z">
          <w:pPr>
            <w:pStyle w:val="18"/>
            <w:bidi w:val="0"/>
            <w:jc w:val="center"/>
          </w:pPr>
        </w:pPrChange>
      </w:pPr>
    </w:p>
    <w:p>
      <w:pPr>
        <w:pStyle w:val="18"/>
        <w:bidi w:val="0"/>
        <w:ind w:firstLine="1920" w:firstLineChars="600"/>
        <w:jc w:val="both"/>
        <w:rPr>
          <w:ins w:id="190" w:author="成龙" w:date="2020-05-19T14:51:51Z"/>
          <w:rFonts w:hint="eastAsia" w:ascii="黑体" w:hAnsi="黑体" w:eastAsia="黑体" w:cs="黑体"/>
          <w:sz w:val="32"/>
          <w:szCs w:val="32"/>
          <w:lang w:val="en-US" w:eastAsia="zh-CN"/>
        </w:rPr>
        <w:pPrChange w:id="189" w:author="成龙" w:date="2020-05-19T14:51:41Z">
          <w:pPr>
            <w:pStyle w:val="18"/>
            <w:bidi w:val="0"/>
            <w:jc w:val="center"/>
          </w:pPr>
        </w:pPrChange>
      </w:pPr>
    </w:p>
    <w:p>
      <w:pPr>
        <w:pStyle w:val="18"/>
        <w:bidi w:val="0"/>
        <w:ind w:firstLine="1920" w:firstLineChars="600"/>
        <w:jc w:val="both"/>
        <w:rPr>
          <w:ins w:id="192" w:author="成龙" w:date="2020-05-19T14:51:52Z"/>
          <w:rFonts w:hint="eastAsia" w:ascii="黑体" w:hAnsi="黑体" w:eastAsia="黑体" w:cs="黑体"/>
          <w:sz w:val="32"/>
          <w:szCs w:val="32"/>
          <w:lang w:val="en-US" w:eastAsia="zh-CN"/>
        </w:rPr>
        <w:pPrChange w:id="191" w:author="成龙" w:date="2020-05-19T14:51:41Z">
          <w:pPr>
            <w:pStyle w:val="18"/>
            <w:bidi w:val="0"/>
            <w:jc w:val="center"/>
          </w:pPr>
        </w:pPrChange>
      </w:pPr>
    </w:p>
    <w:p>
      <w:pPr>
        <w:pStyle w:val="18"/>
        <w:bidi w:val="0"/>
        <w:ind w:firstLine="1920" w:firstLineChars="600"/>
        <w:jc w:val="both"/>
        <w:rPr>
          <w:rFonts w:hint="default"/>
          <w:lang w:val="en-US" w:eastAsia="zh-CN"/>
        </w:rPr>
        <w:pPrChange w:id="193" w:author="成龙" w:date="2020-05-19T14:58:15Z">
          <w:pPr>
            <w:pStyle w:val="18"/>
            <w:bidi w:val="0"/>
            <w:jc w:val="center"/>
          </w:pPr>
        </w:pPrChange>
      </w:pPr>
      <w:r>
        <w:rPr>
          <w:rFonts w:hint="eastAsia" w:ascii="黑体" w:hAnsi="黑体" w:eastAsia="黑体" w:cs="黑体"/>
          <w:sz w:val="32"/>
          <w:szCs w:val="32"/>
          <w:lang w:val="en-US" w:eastAsia="zh-CN"/>
        </w:rPr>
        <w:t>哈萨克斯坦石油产业国际竞争力研究</w:t>
      </w:r>
    </w:p>
    <w:p>
      <w:pPr>
        <w:pStyle w:val="18"/>
        <w:bidi w:val="0"/>
        <w:rPr>
          <w:del w:id="194" w:author="天际" w:date="2020-05-13T20:22:05Z"/>
          <w:rFonts w:hint="eastAsia" w:ascii="楷体_GB2312" w:hAnsi="楷体_GB2312" w:eastAsia="楷体_GB2312" w:cs="楷体_GB2312"/>
          <w:sz w:val="24"/>
          <w:szCs w:val="24"/>
          <w:lang w:val="zh-CN" w:eastAsia="zh-CN" w:bidi="zh-CN"/>
        </w:rPr>
      </w:pPr>
      <w:r>
        <w:rPr>
          <w:rFonts w:hint="eastAsia" w:ascii="黑体" w:hAnsi="黑体" w:eastAsia="黑体" w:cs="黑体"/>
          <w:b w:val="0"/>
          <w:bCs w:val="0"/>
          <w:sz w:val="24"/>
          <w:szCs w:val="24"/>
          <w:lang w:val="zh-CN" w:eastAsia="zh-CN" w:bidi="zh-CN"/>
        </w:rPr>
        <w:t>摘要：</w:t>
      </w:r>
      <w:del w:id="195" w:author="天际" w:date="2020-05-13T20:22:05Z">
        <w:r>
          <w:rPr>
            <w:rFonts w:hint="eastAsia" w:ascii="楷体_GB2312" w:hAnsi="楷体_GB2312" w:eastAsia="楷体_GB2312" w:cs="楷体_GB2312"/>
            <w:sz w:val="24"/>
            <w:szCs w:val="24"/>
            <w:lang w:val="zh-CN" w:eastAsia="zh-CN" w:bidi="zh-CN"/>
          </w:rPr>
          <w:delText>哈萨克斯坦位于亚洲大陆的中部。它的土地面积约为270万平方公里。她的东面是中国，西面是里海，南面是三个国家的边界​​，北面是俄罗斯。在当今世界，石油仍然是人类社会赖以生存的物质基础之一，是经济发展和社会进步的重要资源。所有国家都将石油战略视为其经济发展战略的重要组成部分。随着各国经济发展对石油需求的不断增长，哈萨克斯坦的石油开发国际竞争已全面展开，哈萨克斯坦已成为许多国际大国的目标。</w:delText>
        </w:r>
      </w:del>
    </w:p>
    <w:p>
      <w:pPr>
        <w:pStyle w:val="18"/>
        <w:bidi w:val="0"/>
        <w:rPr>
          <w:rFonts w:hint="eastAsia" w:ascii="楷体_GB2312" w:hAnsi="楷体_GB2312" w:eastAsia="楷体_GB2312" w:cs="楷体_GB2312"/>
          <w:lang w:val="zh-CN" w:eastAsia="zh-CN"/>
        </w:rPr>
      </w:pPr>
      <w:r>
        <w:rPr>
          <w:rFonts w:hint="eastAsia" w:ascii="楷体_GB2312" w:hAnsi="楷体_GB2312" w:eastAsia="楷体_GB2312" w:cs="楷体_GB2312"/>
          <w:sz w:val="24"/>
          <w:szCs w:val="24"/>
          <w:lang w:val="zh-CN" w:eastAsia="zh-CN" w:bidi="zh-CN"/>
        </w:rPr>
        <w:t>本文以哈萨克斯坦的石油公司为研究切入点。通过对哈萨克斯坦竞争力评价体系的分析，可以清楚地看出哈萨克斯坦石油公司各个方面的发展水平。</w:t>
      </w:r>
      <w:commentRangeStart w:id="0"/>
      <w:r>
        <w:rPr>
          <w:rFonts w:hint="eastAsia" w:ascii="楷体_GB2312" w:hAnsi="楷体_GB2312" w:eastAsia="楷体_GB2312" w:cs="楷体_GB2312"/>
          <w:sz w:val="24"/>
          <w:szCs w:val="24"/>
          <w:lang w:val="zh-CN" w:eastAsia="zh-CN" w:bidi="zh-CN"/>
        </w:rPr>
        <w:t>针对发展潜力大，创新能力弱的哈萨克斯坦石油公司竞争力的评价结果，针对如何提高哈萨克斯坦石油公司的竞争力提出了相应的对策建议</w:t>
      </w:r>
      <w:r>
        <w:rPr>
          <w:rFonts w:hint="eastAsia" w:ascii="楷体_GB2312" w:hAnsi="楷体_GB2312" w:eastAsia="楷体_GB2312" w:cs="楷体_GB2312"/>
          <w:lang w:val="zh-CN" w:eastAsia="zh-CN"/>
        </w:rPr>
        <w:t>。</w:t>
      </w:r>
      <w:commentRangeEnd w:id="0"/>
      <w:r>
        <w:commentReference w:id="0"/>
      </w:r>
    </w:p>
    <w:p>
      <w:pPr>
        <w:pStyle w:val="18"/>
        <w:bidi w:val="0"/>
        <w:rPr>
          <w:rFonts w:hint="eastAsia"/>
        </w:rPr>
      </w:pPr>
    </w:p>
    <w:p>
      <w:pPr>
        <w:keepNext w:val="0"/>
        <w:keepLines w:val="0"/>
        <w:pageBreakBefore w:val="0"/>
        <w:widowControl w:val="0"/>
        <w:kinsoku/>
        <w:wordWrap/>
        <w:overflowPunct/>
        <w:topLinePunct w:val="0"/>
        <w:autoSpaceDE w:val="0"/>
        <w:autoSpaceDN w:val="0"/>
        <w:bidi w:val="0"/>
        <w:adjustRightInd/>
        <w:snapToGrid/>
        <w:spacing w:before="36" w:line="360" w:lineRule="auto"/>
        <w:ind w:right="357"/>
        <w:jc w:val="both"/>
        <w:textAlignment w:val="auto"/>
        <w:outlineLvl w:val="9"/>
        <w:rPr>
          <w:rFonts w:hint="eastAsia" w:ascii="楷体_GB2312" w:hAnsi="楷体_GB2312" w:eastAsia="楷体_GB2312" w:cs="楷体_GB2312"/>
          <w:sz w:val="24"/>
          <w:szCs w:val="24"/>
          <w:lang w:val="zh-CN" w:eastAsia="zh-CN" w:bidi="zh-CN"/>
        </w:rPr>
      </w:pPr>
      <w:bookmarkStart w:id="19" w:name="_Toc17235"/>
      <w:bookmarkStart w:id="20" w:name="_Toc15007"/>
      <w:r>
        <w:rPr>
          <w:rFonts w:hint="eastAsia" w:ascii="黑体" w:hAnsi="黑体" w:eastAsia="黑体" w:cs="黑体"/>
          <w:b/>
          <w:bCs/>
          <w:sz w:val="24"/>
          <w:szCs w:val="24"/>
          <w:lang w:val="zh-CN" w:eastAsia="zh-CN" w:bidi="zh-CN"/>
        </w:rPr>
        <w:t>关键词：</w:t>
      </w:r>
      <w:r>
        <w:rPr>
          <w:rFonts w:hint="eastAsia" w:ascii="楷体_GB2312" w:hAnsi="楷体_GB2312" w:eastAsia="楷体_GB2312" w:cs="楷体_GB2312"/>
          <w:sz w:val="24"/>
          <w:szCs w:val="24"/>
          <w:lang w:val="zh-CN" w:eastAsia="zh-CN" w:bidi="zh-CN"/>
        </w:rPr>
        <w:t>哈萨克斯坦；石油企业；竞争力；企业价值链</w:t>
      </w:r>
      <w:bookmarkEnd w:id="19"/>
      <w:bookmarkEnd w:id="20"/>
    </w:p>
    <w:p>
      <w:pPr>
        <w:pStyle w:val="18"/>
        <w:bidi w:val="0"/>
        <w:rPr>
          <w:rFonts w:hint="eastAsia"/>
          <w:lang w:val="zh-CN" w:eastAsia="zh-CN"/>
        </w:rPr>
      </w:pPr>
    </w:p>
    <w:p>
      <w:pPr>
        <w:rPr>
          <w:del w:id="196" w:author="成龙" w:date="2020-05-19T14:47:59Z"/>
          <w:rFonts w:hint="eastAsia"/>
          <w:lang w:val="zh-CN" w:eastAsia="zh-CN"/>
        </w:rPr>
      </w:pPr>
      <w:del w:id="197" w:author="成龙" w:date="2020-05-19T14:47:59Z">
        <w:r>
          <w:rPr>
            <w:rFonts w:hint="eastAsia"/>
            <w:lang w:val="zh-CN" w:eastAsia="zh-CN"/>
          </w:rPr>
          <w:br w:type="page"/>
        </w:r>
      </w:del>
    </w:p>
    <w:p>
      <w:pPr>
        <w:rPr>
          <w:del w:id="198" w:author="成龙" w:date="2020-05-19T14:47:58Z"/>
          <w:rFonts w:hint="eastAsia"/>
          <w:lang w:val="zh-CN" w:eastAsia="zh-CN"/>
        </w:rPr>
      </w:pPr>
    </w:p>
    <w:p>
      <w:pPr>
        <w:bidi w:val="0"/>
        <w:rPr>
          <w:del w:id="200" w:author="成龙" w:date="2020-05-19T14:47:57Z"/>
          <w:rFonts w:hint="eastAsia"/>
          <w:lang w:val="zh-CN" w:eastAsia="zh-CN"/>
        </w:rPr>
        <w:pPrChange w:id="199" w:author="成龙" w:date="2020-05-19T14:47:59Z">
          <w:pPr>
            <w:pStyle w:val="18"/>
            <w:bidi w:val="0"/>
          </w:pPr>
        </w:pPrChange>
      </w:pPr>
    </w:p>
    <w:p>
      <w:pPr>
        <w:bidi w:val="0"/>
        <w:ind w:left="0" w:leftChars="0" w:firstLine="0" w:firstLineChars="0"/>
        <w:rPr>
          <w:rFonts w:hint="default"/>
        </w:rPr>
        <w:pPrChange w:id="201" w:author="成龙" w:date="2020-05-19T14:47:59Z">
          <w:pPr>
            <w:pStyle w:val="18"/>
            <w:bidi w:val="0"/>
            <w:ind w:left="0" w:leftChars="0" w:firstLine="0" w:firstLineChars="0"/>
          </w:pPr>
        </w:pPrChange>
      </w:pPr>
      <w:r>
        <w:rPr>
          <w:rFonts w:hint="eastAsia"/>
          <w:b/>
          <w:bCs/>
        </w:rPr>
        <w:t>Abstract:</w:t>
      </w:r>
      <w:r>
        <w:rPr>
          <w:rFonts w:hint="eastAsia"/>
        </w:rPr>
        <w:t xml:space="preserve"> Kazakhstan is l</w:t>
      </w:r>
      <w:r>
        <w:rPr>
          <w:rFonts w:hint="default"/>
        </w:rPr>
        <w:t>ocated in the middle of the Asian continent. Its land area is about 2.7 million square kilometers. Her east is China, the west is the Caspian Sea, the south is bordered by 3 countries, and the north is Russia . In today</w:t>
      </w:r>
      <w:r>
        <w:rPr>
          <w:rFonts w:hint="default"/>
          <w:highlight w:val="none"/>
          <w:rPrChange w:id="202" w:author="成龙" w:date="2020-05-19T14:50:35Z">
            <w:rPr>
              <w:rFonts w:hint="default"/>
            </w:rPr>
          </w:rPrChange>
        </w:rPr>
        <w:t>'</w:t>
      </w:r>
      <w:r>
        <w:rPr>
          <w:rFonts w:hint="default"/>
        </w:rPr>
        <w:t>s world, petroleum is still one of the material foundations on which human society depends, and it is an important resource for economic development and social progress. All countries regard petroleum strategies as an important part of their economic development strategies. As the economic development of various countries continues to increase the demand for oil, the international competition for oil development in Kazakhstan has been fully launched, and Kazakhstan has become the object of many international power games.</w:t>
      </w:r>
    </w:p>
    <w:p>
      <w:pPr>
        <w:pStyle w:val="18"/>
        <w:bidi w:val="0"/>
        <w:rPr>
          <w:rFonts w:hint="default"/>
        </w:rPr>
      </w:pPr>
      <w:r>
        <w:rPr>
          <w:rFonts w:hint="default"/>
        </w:rPr>
        <w:t>This article takes Kazakhstan</w:t>
      </w:r>
      <w:r>
        <w:rPr>
          <w:rFonts w:hint="default"/>
          <w:highlight w:val="none"/>
          <w:rPrChange w:id="203" w:author="成龙" w:date="2020-05-19T14:50:35Z">
            <w:rPr>
              <w:rFonts w:hint="default"/>
            </w:rPr>
          </w:rPrChange>
        </w:rPr>
        <w:t>'</w:t>
      </w:r>
      <w:r>
        <w:rPr>
          <w:rFonts w:hint="default"/>
        </w:rPr>
        <w:t>s oil companies as the research entry point. Through the analysis of Kazakhstan</w:t>
      </w:r>
      <w:r>
        <w:rPr>
          <w:rFonts w:hint="default"/>
          <w:highlight w:val="none"/>
          <w:rPrChange w:id="204" w:author="成龙" w:date="2020-05-19T14:50:35Z">
            <w:rPr>
              <w:rFonts w:hint="default"/>
            </w:rPr>
          </w:rPrChange>
        </w:rPr>
        <w:t>'</w:t>
      </w:r>
      <w:r>
        <w:rPr>
          <w:rFonts w:hint="default"/>
        </w:rPr>
        <w:t>s competitiveness evaluation system, it clearly shows the development level of Kazakhstan</w:t>
      </w:r>
      <w:r>
        <w:rPr>
          <w:rFonts w:hint="default"/>
          <w:highlight w:val="none"/>
          <w:rPrChange w:id="205" w:author="成龙" w:date="2020-05-19T14:50:35Z">
            <w:rPr>
              <w:rFonts w:hint="default"/>
            </w:rPr>
          </w:rPrChange>
        </w:rPr>
        <w:t>'</w:t>
      </w:r>
      <w:r>
        <w:rPr>
          <w:rFonts w:hint="default"/>
        </w:rPr>
        <w:t>s oil companies in all aspects. In response to the evaluation results of the competitiveness of Kazakhstan's oil companies with strong development potential but weak innovation ability, we put forward corresponding countermeasures and suggestions on how to enhance the competitiveness of Kazakhstan's oil companies.</w:t>
      </w:r>
    </w:p>
    <w:p>
      <w:pPr>
        <w:rPr>
          <w:rFonts w:hint="default"/>
        </w:rPr>
      </w:pPr>
    </w:p>
    <w:p>
      <w:pPr>
        <w:pStyle w:val="18"/>
        <w:bidi w:val="0"/>
        <w:ind w:left="0" w:leftChars="0" w:firstLine="0" w:firstLineChars="0"/>
        <w:rPr>
          <w:rFonts w:hint="default"/>
        </w:rPr>
      </w:pPr>
      <w:r>
        <w:rPr>
          <w:rFonts w:hint="default"/>
          <w:b/>
          <w:bCs/>
        </w:rPr>
        <w:t>Keywords:</w:t>
      </w:r>
      <w:r>
        <w:rPr>
          <w:rFonts w:hint="default"/>
        </w:rPr>
        <w:t xml:space="preserve"> Kazakhstan; oil companies; competitiveness; enterprise value chain</w:t>
      </w:r>
    </w:p>
    <w:p>
      <w:pPr>
        <w:rPr>
          <w:rFonts w:hint="default"/>
        </w:rPr>
      </w:pPr>
    </w:p>
    <w:p>
      <w:pPr>
        <w:rPr>
          <w:rFonts w:hint="default"/>
        </w:rPr>
      </w:pPr>
    </w:p>
    <w:p>
      <w:pPr>
        <w:rPr>
          <w:rFonts w:hint="default"/>
        </w:rPr>
        <w:sectPr>
          <w:headerReference r:id="rId5" w:type="default"/>
          <w:footerReference r:id="rId6" w:type="default"/>
          <w:pgSz w:w="11911" w:h="16838"/>
          <w:pgMar w:top="1984" w:right="1417" w:bottom="1417" w:left="1417" w:header="1417" w:footer="1134" w:gutter="0"/>
          <w:pgNumType w:fmt="upperRoman" w:start="1"/>
          <w:cols w:equalWidth="0" w:num="1">
            <w:col w:w="9150"/>
          </w:cols>
          <w:rtlGutter w:val="0"/>
          <w:docGrid w:linePitch="0" w:charSpace="0"/>
        </w:sectPr>
      </w:pPr>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目录</w:t>
      </w:r>
    </w:p>
    <w:p>
      <w:pPr>
        <w:rPr>
          <w:rFonts w:hint="default"/>
        </w:rPr>
      </w:pPr>
    </w:p>
    <w:p>
      <w:pPr>
        <w:pStyle w:val="13"/>
        <w:tabs>
          <w:tab w:val="right" w:leader="dot" w:pos="9077"/>
        </w:tabs>
      </w:pPr>
      <w:r>
        <w:rPr>
          <w:rFonts w:hint="default"/>
        </w:rPr>
        <w:fldChar w:fldCharType="begin"/>
      </w:r>
      <w:r>
        <w:rPr>
          <w:rFonts w:hint="default"/>
        </w:rPr>
        <w:instrText xml:space="preserve">TOC \o "1-3" \h \u </w:instrText>
      </w:r>
      <w:r>
        <w:rPr>
          <w:rFonts w:hint="default"/>
        </w:rPr>
        <w:fldChar w:fldCharType="separate"/>
      </w:r>
    </w:p>
    <w:p>
      <w:pPr>
        <w:pStyle w:val="12"/>
        <w:tabs>
          <w:tab w:val="right" w:leader="dot" w:pos="9077"/>
        </w:tabs>
      </w:pPr>
      <w:r>
        <w:rPr>
          <w:rFonts w:hint="default"/>
        </w:rPr>
        <w:fldChar w:fldCharType="begin"/>
      </w:r>
      <w:r>
        <w:rPr>
          <w:rFonts w:hint="default"/>
        </w:rPr>
        <w:instrText xml:space="preserve"> HYPERLINK \l _Toc16268 </w:instrText>
      </w:r>
      <w:r>
        <w:rPr>
          <w:rFonts w:hint="default"/>
        </w:rPr>
        <w:fldChar w:fldCharType="separate"/>
      </w:r>
      <w:r>
        <w:t>1</w:t>
      </w:r>
      <w:r>
        <w:rPr>
          <w:rFonts w:hint="eastAsia"/>
          <w:lang w:val="en-US" w:eastAsia="zh-CN"/>
        </w:rPr>
        <w:t xml:space="preserve">  引言</w:t>
      </w:r>
      <w:r>
        <w:tab/>
      </w:r>
      <w:r>
        <w:fldChar w:fldCharType="begin"/>
      </w:r>
      <w:r>
        <w:instrText xml:space="preserve"> PAGEREF _Toc16268 </w:instrText>
      </w:r>
      <w:r>
        <w:fldChar w:fldCharType="separate"/>
      </w:r>
      <w:r>
        <w:t>1</w:t>
      </w:r>
      <w:r>
        <w:fldChar w:fldCharType="end"/>
      </w:r>
      <w:r>
        <w:rPr>
          <w:rFonts w:hint="default"/>
        </w:rPr>
        <w:fldChar w:fldCharType="end"/>
      </w:r>
    </w:p>
    <w:p>
      <w:pPr>
        <w:pStyle w:val="13"/>
        <w:tabs>
          <w:tab w:val="right" w:leader="dot" w:pos="9077"/>
        </w:tabs>
      </w:pPr>
      <w:r>
        <w:rPr>
          <w:rFonts w:hint="default"/>
        </w:rPr>
        <w:fldChar w:fldCharType="begin"/>
      </w:r>
      <w:r>
        <w:rPr>
          <w:rFonts w:hint="default"/>
        </w:rPr>
        <w:instrText xml:space="preserve"> HYPERLINK \l _Toc10705 </w:instrText>
      </w:r>
      <w:r>
        <w:rPr>
          <w:rFonts w:hint="default"/>
        </w:rPr>
        <w:fldChar w:fldCharType="separate"/>
      </w:r>
      <w:r>
        <w:rPr>
          <w:rFonts w:hint="eastAsia"/>
          <w:lang w:val="en-US" w:eastAsia="zh-CN"/>
        </w:rPr>
        <w:t xml:space="preserve">1.1  </w:t>
      </w:r>
      <w:r>
        <w:t>研究背景及研究意义</w:t>
      </w:r>
      <w:r>
        <w:tab/>
      </w:r>
      <w:r>
        <w:fldChar w:fldCharType="begin"/>
      </w:r>
      <w:r>
        <w:instrText xml:space="preserve"> PAGEREF _Toc10705 </w:instrText>
      </w:r>
      <w:r>
        <w:fldChar w:fldCharType="separate"/>
      </w:r>
      <w:r>
        <w:t>1</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_Toc8293 </w:instrText>
      </w:r>
      <w:r>
        <w:rPr>
          <w:rFonts w:hint="default"/>
        </w:rPr>
        <w:fldChar w:fldCharType="separate"/>
      </w:r>
      <w:r>
        <w:rPr>
          <w:rFonts w:hint="eastAsia"/>
          <w:lang w:val="en-US" w:eastAsia="zh-CN"/>
        </w:rPr>
        <w:t xml:space="preserve">1.1.1  </w:t>
      </w:r>
      <w:r>
        <w:t>研究背景</w:t>
      </w:r>
      <w:r>
        <w:tab/>
      </w:r>
      <w:r>
        <w:fldChar w:fldCharType="begin"/>
      </w:r>
      <w:r>
        <w:instrText xml:space="preserve"> PAGEREF _Toc8293 </w:instrText>
      </w:r>
      <w:r>
        <w:fldChar w:fldCharType="separate"/>
      </w:r>
      <w:r>
        <w:t>1</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_Toc26096 </w:instrText>
      </w:r>
      <w:r>
        <w:rPr>
          <w:rFonts w:hint="default"/>
        </w:rPr>
        <w:fldChar w:fldCharType="separate"/>
      </w:r>
      <w:r>
        <w:rPr>
          <w:rFonts w:hint="eastAsia"/>
          <w:lang w:val="en-US" w:eastAsia="zh-CN"/>
        </w:rPr>
        <w:t xml:space="preserve">1.1.2  </w:t>
      </w:r>
      <w:r>
        <w:t>研究意义</w:t>
      </w:r>
      <w:r>
        <w:tab/>
      </w:r>
      <w:r>
        <w:fldChar w:fldCharType="begin"/>
      </w:r>
      <w:r>
        <w:instrText xml:space="preserve"> PAGEREF _Toc26096 </w:instrText>
      </w:r>
      <w:r>
        <w:fldChar w:fldCharType="separate"/>
      </w:r>
      <w:r>
        <w:t>1</w:t>
      </w:r>
      <w:r>
        <w:fldChar w:fldCharType="end"/>
      </w:r>
      <w:r>
        <w:rPr>
          <w:rFonts w:hint="default"/>
        </w:rPr>
        <w:fldChar w:fldCharType="end"/>
      </w:r>
    </w:p>
    <w:p>
      <w:pPr>
        <w:pStyle w:val="12"/>
        <w:tabs>
          <w:tab w:val="right" w:leader="dot" w:pos="9077"/>
        </w:tabs>
      </w:pPr>
      <w:r>
        <w:rPr>
          <w:rFonts w:hint="default"/>
        </w:rPr>
        <w:fldChar w:fldCharType="begin"/>
      </w:r>
      <w:r>
        <w:rPr>
          <w:rFonts w:hint="default"/>
        </w:rPr>
        <w:instrText xml:space="preserve"> HYPERLINK \l _Toc32047 </w:instrText>
      </w:r>
      <w:r>
        <w:rPr>
          <w:rFonts w:hint="default"/>
        </w:rPr>
        <w:fldChar w:fldCharType="separate"/>
      </w:r>
      <w:r>
        <w:rPr>
          <w:rFonts w:hint="eastAsia"/>
          <w:lang w:val="en-US" w:eastAsia="zh-CN"/>
        </w:rPr>
        <w:t xml:space="preserve">2 </w:t>
      </w:r>
      <w:r>
        <w:t xml:space="preserve"> 哈国石油企业发展现状分析</w:t>
      </w:r>
      <w:r>
        <w:tab/>
      </w:r>
      <w:r>
        <w:fldChar w:fldCharType="begin"/>
      </w:r>
      <w:r>
        <w:instrText xml:space="preserve"> PAGEREF _Toc32047 </w:instrText>
      </w:r>
      <w:r>
        <w:fldChar w:fldCharType="separate"/>
      </w:r>
      <w:r>
        <w:t>2</w:t>
      </w:r>
      <w:r>
        <w:fldChar w:fldCharType="end"/>
      </w:r>
      <w:r>
        <w:rPr>
          <w:rFonts w:hint="default"/>
        </w:rPr>
        <w:fldChar w:fldCharType="end"/>
      </w:r>
    </w:p>
    <w:p>
      <w:pPr>
        <w:pStyle w:val="13"/>
        <w:tabs>
          <w:tab w:val="right" w:leader="dot" w:pos="9077"/>
        </w:tabs>
      </w:pPr>
      <w:r>
        <w:rPr>
          <w:rFonts w:hint="default"/>
        </w:rPr>
        <w:fldChar w:fldCharType="begin"/>
      </w:r>
      <w:r>
        <w:rPr>
          <w:rFonts w:hint="default"/>
        </w:rPr>
        <w:instrText xml:space="preserve"> HYPERLINK \l _Toc5312 </w:instrText>
      </w:r>
      <w:r>
        <w:rPr>
          <w:rFonts w:hint="default"/>
        </w:rPr>
        <w:fldChar w:fldCharType="separate"/>
      </w:r>
      <w:r>
        <w:rPr>
          <w:rFonts w:hint="eastAsia"/>
          <w:lang w:val="en-US" w:eastAsia="zh-CN"/>
        </w:rPr>
        <w:t xml:space="preserve">2.1  </w:t>
      </w:r>
      <w:r>
        <w:t>哈萨克斯坦石油产业发展现状</w:t>
      </w:r>
      <w:r>
        <w:tab/>
      </w:r>
      <w:r>
        <w:fldChar w:fldCharType="begin"/>
      </w:r>
      <w:r>
        <w:instrText xml:space="preserve"> PAGEREF _Toc5312 </w:instrText>
      </w:r>
      <w:r>
        <w:fldChar w:fldCharType="separate"/>
      </w:r>
      <w:r>
        <w:t>2</w:t>
      </w:r>
      <w:r>
        <w:fldChar w:fldCharType="end"/>
      </w:r>
      <w:r>
        <w:rPr>
          <w:rFonts w:hint="default"/>
        </w:rPr>
        <w:fldChar w:fldCharType="end"/>
      </w:r>
    </w:p>
    <w:p>
      <w:pPr>
        <w:pStyle w:val="13"/>
        <w:tabs>
          <w:tab w:val="right" w:leader="dot" w:pos="9077"/>
        </w:tabs>
      </w:pPr>
      <w:r>
        <w:rPr>
          <w:rFonts w:hint="default"/>
        </w:rPr>
        <w:fldChar w:fldCharType="begin"/>
      </w:r>
      <w:r>
        <w:rPr>
          <w:rFonts w:hint="default"/>
        </w:rPr>
        <w:instrText xml:space="preserve"> HYPERLINK \l _Toc14160 </w:instrText>
      </w:r>
      <w:r>
        <w:rPr>
          <w:rFonts w:hint="default"/>
        </w:rPr>
        <w:fldChar w:fldCharType="separate"/>
      </w:r>
      <w:r>
        <w:rPr>
          <w:rFonts w:hint="eastAsia"/>
          <w:spacing w:val="-8"/>
          <w:lang w:val="en-US" w:eastAsia="zh-CN"/>
        </w:rPr>
        <w:t xml:space="preserve">2.2  </w:t>
      </w:r>
      <w:r>
        <w:rPr>
          <w:spacing w:val="-8"/>
        </w:rPr>
        <w:t xml:space="preserve">哈萨克斯坦石油企业 </w:t>
      </w:r>
      <w:r>
        <w:rPr>
          <w:rFonts w:hint="default" w:ascii="Times New Roman" w:hAnsi="Times New Roman" w:eastAsia="Arial" w:cs="Times New Roman"/>
        </w:rPr>
        <w:t>SWOT</w:t>
      </w:r>
      <w:r>
        <w:rPr>
          <w:rFonts w:ascii="Arial" w:eastAsia="Arial"/>
          <w:spacing w:val="-11"/>
        </w:rPr>
        <w:t xml:space="preserve"> </w:t>
      </w:r>
      <w:r>
        <w:t>分析</w:t>
      </w:r>
      <w:r>
        <w:tab/>
      </w:r>
      <w:r>
        <w:fldChar w:fldCharType="begin"/>
      </w:r>
      <w:r>
        <w:instrText xml:space="preserve"> PAGEREF _Toc14160 </w:instrText>
      </w:r>
      <w:r>
        <w:fldChar w:fldCharType="separate"/>
      </w:r>
      <w:r>
        <w:t>4</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_Toc20547 </w:instrText>
      </w:r>
      <w:r>
        <w:rPr>
          <w:rFonts w:hint="default"/>
        </w:rPr>
        <w:fldChar w:fldCharType="separate"/>
      </w:r>
      <w:r>
        <w:rPr>
          <w:rFonts w:hint="eastAsia"/>
          <w:spacing w:val="-1"/>
          <w:lang w:val="en-US" w:eastAsia="zh-CN"/>
        </w:rPr>
        <w:t xml:space="preserve">2.2.1 </w:t>
      </w:r>
      <w:r>
        <w:rPr>
          <w:spacing w:val="-1"/>
        </w:rPr>
        <w:t>哈石油企业的优势</w:t>
      </w:r>
      <w:r>
        <w:tab/>
      </w:r>
      <w:r>
        <w:fldChar w:fldCharType="begin"/>
      </w:r>
      <w:r>
        <w:instrText xml:space="preserve"> PAGEREF _Toc20547 </w:instrText>
      </w:r>
      <w:r>
        <w:fldChar w:fldCharType="separate"/>
      </w:r>
      <w:r>
        <w:t>4</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_Toc3634 </w:instrText>
      </w:r>
      <w:r>
        <w:rPr>
          <w:rFonts w:hint="default"/>
        </w:rPr>
        <w:fldChar w:fldCharType="separate"/>
      </w:r>
      <w:r>
        <w:rPr>
          <w:rFonts w:hint="eastAsia"/>
          <w:spacing w:val="-2"/>
          <w:lang w:val="en-US" w:eastAsia="zh-CN"/>
        </w:rPr>
        <w:t xml:space="preserve">2.1.2  </w:t>
      </w:r>
      <w:r>
        <w:rPr>
          <w:spacing w:val="-2"/>
        </w:rPr>
        <w:t>哈萨克斯坦石油企业的劣势</w:t>
      </w:r>
      <w:r>
        <w:tab/>
      </w:r>
      <w:r>
        <w:fldChar w:fldCharType="begin"/>
      </w:r>
      <w:r>
        <w:instrText xml:space="preserve"> PAGEREF _Toc3634 </w:instrText>
      </w:r>
      <w:r>
        <w:fldChar w:fldCharType="separate"/>
      </w:r>
      <w:r>
        <w:t>5</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_Toc23039 </w:instrText>
      </w:r>
      <w:r>
        <w:rPr>
          <w:rFonts w:hint="default"/>
        </w:rPr>
        <w:fldChar w:fldCharType="separate"/>
      </w:r>
      <w:r>
        <w:rPr>
          <w:rFonts w:hint="eastAsia"/>
          <w:spacing w:val="-2"/>
          <w:lang w:val="en-US" w:eastAsia="zh-CN"/>
        </w:rPr>
        <w:t xml:space="preserve">2.1.3  </w:t>
      </w:r>
      <w:r>
        <w:rPr>
          <w:spacing w:val="-2"/>
        </w:rPr>
        <w:t>哈萨克斯坦石油企业的机遇</w:t>
      </w:r>
      <w:r>
        <w:tab/>
      </w:r>
      <w:r>
        <w:fldChar w:fldCharType="begin"/>
      </w:r>
      <w:r>
        <w:instrText xml:space="preserve"> PAGEREF _Toc23039 </w:instrText>
      </w:r>
      <w:r>
        <w:fldChar w:fldCharType="separate"/>
      </w:r>
      <w:r>
        <w:t>6</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_Toc17914 </w:instrText>
      </w:r>
      <w:r>
        <w:rPr>
          <w:rFonts w:hint="default"/>
        </w:rPr>
        <w:fldChar w:fldCharType="separate"/>
      </w:r>
      <w:r>
        <w:rPr>
          <w:rFonts w:hint="eastAsia"/>
          <w:spacing w:val="-3"/>
          <w:lang w:val="en-US" w:eastAsia="zh-CN"/>
        </w:rPr>
        <w:t xml:space="preserve">2.1.4  </w:t>
      </w:r>
      <w:r>
        <w:rPr>
          <w:spacing w:val="-3"/>
        </w:rPr>
        <w:t>哈萨克斯坦石油企业所面临的威胁</w:t>
      </w:r>
      <w:r>
        <w:tab/>
      </w:r>
      <w:r>
        <w:fldChar w:fldCharType="begin"/>
      </w:r>
      <w:r>
        <w:instrText xml:space="preserve"> PAGEREF _Toc17914 </w:instrText>
      </w:r>
      <w:r>
        <w:fldChar w:fldCharType="separate"/>
      </w:r>
      <w:r>
        <w:t>6</w:t>
      </w:r>
      <w:r>
        <w:fldChar w:fldCharType="end"/>
      </w:r>
      <w:r>
        <w:rPr>
          <w:rFonts w:hint="default"/>
        </w:rPr>
        <w:fldChar w:fldCharType="end"/>
      </w:r>
    </w:p>
    <w:p>
      <w:pPr>
        <w:pStyle w:val="12"/>
        <w:tabs>
          <w:tab w:val="right" w:leader="dot" w:pos="9077"/>
        </w:tabs>
      </w:pPr>
      <w:r>
        <w:rPr>
          <w:rFonts w:hint="default"/>
        </w:rPr>
        <w:fldChar w:fldCharType="begin"/>
      </w:r>
      <w:r>
        <w:rPr>
          <w:rFonts w:hint="default"/>
        </w:rPr>
        <w:instrText xml:space="preserve"> HYPERLINK \l _Toc13142 </w:instrText>
      </w:r>
      <w:r>
        <w:rPr>
          <w:rFonts w:hint="default"/>
        </w:rPr>
        <w:fldChar w:fldCharType="separate"/>
      </w:r>
      <w:r>
        <w:rPr>
          <w:rFonts w:hint="eastAsia"/>
          <w:lang w:val="en-US" w:eastAsia="zh-CN"/>
        </w:rPr>
        <w:t xml:space="preserve">3 </w:t>
      </w:r>
      <w:r>
        <w:t xml:space="preserve"> 哈萨克斯坦石油企业竞争力影响因素分析及评价体系的构建</w:t>
      </w:r>
      <w:r>
        <w:tab/>
      </w:r>
      <w:r>
        <w:fldChar w:fldCharType="begin"/>
      </w:r>
      <w:r>
        <w:instrText xml:space="preserve"> PAGEREF _Toc13142 </w:instrText>
      </w:r>
      <w:r>
        <w:fldChar w:fldCharType="separate"/>
      </w:r>
      <w:r>
        <w:t>7</w:t>
      </w:r>
      <w:r>
        <w:fldChar w:fldCharType="end"/>
      </w:r>
      <w:r>
        <w:rPr>
          <w:rFonts w:hint="default"/>
        </w:rPr>
        <w:fldChar w:fldCharType="end"/>
      </w:r>
    </w:p>
    <w:p>
      <w:pPr>
        <w:pStyle w:val="13"/>
        <w:tabs>
          <w:tab w:val="right" w:leader="dot" w:pos="9077"/>
        </w:tabs>
      </w:pPr>
      <w:r>
        <w:rPr>
          <w:rFonts w:hint="default"/>
        </w:rPr>
        <w:fldChar w:fldCharType="begin"/>
      </w:r>
      <w:r>
        <w:rPr>
          <w:rFonts w:hint="default"/>
        </w:rPr>
        <w:instrText xml:space="preserve"> HYPERLINK \l _Toc14603 </w:instrText>
      </w:r>
      <w:r>
        <w:rPr>
          <w:rFonts w:hint="default"/>
        </w:rPr>
        <w:fldChar w:fldCharType="separate"/>
      </w:r>
      <w:r>
        <w:rPr>
          <w:rFonts w:hint="eastAsia"/>
          <w:lang w:val="en-US" w:eastAsia="zh-CN"/>
        </w:rPr>
        <w:t xml:space="preserve">3.1  </w:t>
      </w:r>
      <w:r>
        <w:t>石油企业竞争力影响因素分析</w:t>
      </w:r>
      <w:r>
        <w:tab/>
      </w:r>
      <w:r>
        <w:fldChar w:fldCharType="begin"/>
      </w:r>
      <w:r>
        <w:instrText xml:space="preserve"> PAGEREF _Toc14603 </w:instrText>
      </w:r>
      <w:r>
        <w:fldChar w:fldCharType="separate"/>
      </w:r>
      <w:r>
        <w:t>7</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_Toc22912 </w:instrText>
      </w:r>
      <w:r>
        <w:rPr>
          <w:rFonts w:hint="default"/>
        </w:rPr>
        <w:fldChar w:fldCharType="separate"/>
      </w:r>
      <w:r>
        <w:rPr>
          <w:rFonts w:hint="eastAsia"/>
          <w:lang w:val="en-US" w:eastAsia="zh-CN"/>
        </w:rPr>
        <w:t xml:space="preserve">3.1.1  </w:t>
      </w:r>
      <w:r>
        <w:t>技术创新因素</w:t>
      </w:r>
      <w:r>
        <w:tab/>
      </w:r>
      <w:r>
        <w:fldChar w:fldCharType="begin"/>
      </w:r>
      <w:r>
        <w:instrText xml:space="preserve"> PAGEREF _Toc22912 </w:instrText>
      </w:r>
      <w:r>
        <w:fldChar w:fldCharType="separate"/>
      </w:r>
      <w:r>
        <w:t>7</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_Toc21146 </w:instrText>
      </w:r>
      <w:r>
        <w:rPr>
          <w:rFonts w:hint="default"/>
        </w:rPr>
        <w:fldChar w:fldCharType="separate"/>
      </w:r>
      <w:r>
        <w:rPr>
          <w:rFonts w:hint="eastAsia"/>
          <w:lang w:val="en-US" w:eastAsia="zh-CN"/>
        </w:rPr>
        <w:t xml:space="preserve">3.1.2  </w:t>
      </w:r>
      <w:r>
        <w:t>人力资本因素</w:t>
      </w:r>
      <w:r>
        <w:tab/>
      </w:r>
      <w:r>
        <w:fldChar w:fldCharType="begin"/>
      </w:r>
      <w:r>
        <w:instrText xml:space="preserve"> PAGEREF _Toc21146 </w:instrText>
      </w:r>
      <w:r>
        <w:fldChar w:fldCharType="separate"/>
      </w:r>
      <w:r>
        <w:t>8</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_Toc19022 </w:instrText>
      </w:r>
      <w:r>
        <w:rPr>
          <w:rFonts w:hint="default"/>
        </w:rPr>
        <w:fldChar w:fldCharType="separate"/>
      </w:r>
      <w:r>
        <w:rPr>
          <w:rFonts w:hint="eastAsia"/>
          <w:lang w:val="en-US" w:eastAsia="zh-CN"/>
        </w:rPr>
        <w:t xml:space="preserve">3.1.3  </w:t>
      </w:r>
      <w:r>
        <w:t>资本运营因素</w:t>
      </w:r>
      <w:r>
        <w:tab/>
      </w:r>
      <w:r>
        <w:fldChar w:fldCharType="begin"/>
      </w:r>
      <w:r>
        <w:instrText xml:space="preserve"> PAGEREF _Toc19022 </w:instrText>
      </w:r>
      <w:r>
        <w:fldChar w:fldCharType="separate"/>
      </w:r>
      <w:r>
        <w:t>8</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_Toc8923 </w:instrText>
      </w:r>
      <w:r>
        <w:rPr>
          <w:rFonts w:hint="default"/>
        </w:rPr>
        <w:fldChar w:fldCharType="separate"/>
      </w:r>
      <w:r>
        <w:rPr>
          <w:rFonts w:hint="eastAsia"/>
          <w:lang w:val="en-US" w:eastAsia="zh-CN"/>
        </w:rPr>
        <w:t xml:space="preserve">3.1.4  </w:t>
      </w:r>
      <w:r>
        <w:t>信息技术因素</w:t>
      </w:r>
      <w:r>
        <w:tab/>
      </w:r>
      <w:r>
        <w:fldChar w:fldCharType="begin"/>
      </w:r>
      <w:r>
        <w:instrText xml:space="preserve"> PAGEREF _Toc8923 </w:instrText>
      </w:r>
      <w:r>
        <w:fldChar w:fldCharType="separate"/>
      </w:r>
      <w:r>
        <w:t>8</w:t>
      </w:r>
      <w:r>
        <w:fldChar w:fldCharType="end"/>
      </w:r>
      <w:r>
        <w:rPr>
          <w:rFonts w:hint="default"/>
        </w:rPr>
        <w:fldChar w:fldCharType="end"/>
      </w:r>
    </w:p>
    <w:p>
      <w:pPr>
        <w:pStyle w:val="13"/>
        <w:tabs>
          <w:tab w:val="right" w:leader="dot" w:pos="9077"/>
        </w:tabs>
      </w:pPr>
      <w:r>
        <w:rPr>
          <w:rFonts w:hint="default"/>
        </w:rPr>
        <w:fldChar w:fldCharType="begin"/>
      </w:r>
      <w:r>
        <w:rPr>
          <w:rFonts w:hint="default"/>
        </w:rPr>
        <w:instrText xml:space="preserve"> HYPERLINK \l _Toc24618 </w:instrText>
      </w:r>
      <w:r>
        <w:rPr>
          <w:rFonts w:hint="default"/>
        </w:rPr>
        <w:fldChar w:fldCharType="separate"/>
      </w:r>
      <w:r>
        <w:rPr>
          <w:rFonts w:hint="eastAsia"/>
          <w:lang w:val="en-US" w:eastAsia="zh-CN"/>
        </w:rPr>
        <w:t xml:space="preserve">3.2  </w:t>
      </w:r>
      <w:r>
        <w:t>石油企业竞争力评价体系的构建原则</w:t>
      </w:r>
      <w:r>
        <w:tab/>
      </w:r>
      <w:r>
        <w:fldChar w:fldCharType="begin"/>
      </w:r>
      <w:r>
        <w:instrText xml:space="preserve"> PAGEREF _Toc24618 </w:instrText>
      </w:r>
      <w:r>
        <w:fldChar w:fldCharType="separate"/>
      </w:r>
      <w:r>
        <w:t>8</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_Toc394 </w:instrText>
      </w:r>
      <w:r>
        <w:rPr>
          <w:rFonts w:hint="default"/>
        </w:rPr>
        <w:fldChar w:fldCharType="separate"/>
      </w:r>
      <w:r>
        <w:rPr>
          <w:rFonts w:hint="eastAsia"/>
          <w:lang w:eastAsia="zh-CN"/>
        </w:rPr>
        <w:t>3.2.1</w:t>
      </w:r>
      <w:r>
        <w:rPr>
          <w:rFonts w:hint="eastAsia"/>
          <w:lang w:val="en-US" w:eastAsia="zh-CN"/>
        </w:rPr>
        <w:t xml:space="preserve">  </w:t>
      </w:r>
      <w:r>
        <w:rPr>
          <w:rFonts w:hint="eastAsia"/>
          <w:lang w:eastAsia="zh-CN"/>
        </w:rPr>
        <w:t>评价体系的建设需要遵循指导原则。</w:t>
      </w:r>
      <w:r>
        <w:tab/>
      </w:r>
      <w:r>
        <w:fldChar w:fldCharType="begin"/>
      </w:r>
      <w:r>
        <w:instrText xml:space="preserve"> PAGEREF _Toc394 </w:instrText>
      </w:r>
      <w:r>
        <w:fldChar w:fldCharType="separate"/>
      </w:r>
      <w:r>
        <w:t>9</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_Toc18158 </w:instrText>
      </w:r>
      <w:r>
        <w:rPr>
          <w:rFonts w:hint="default"/>
        </w:rPr>
        <w:fldChar w:fldCharType="separate"/>
      </w:r>
      <w:r>
        <w:rPr>
          <w:rFonts w:hint="eastAsia"/>
          <w:lang w:eastAsia="zh-CN"/>
        </w:rPr>
        <w:t>3.2.2</w:t>
      </w:r>
      <w:r>
        <w:rPr>
          <w:rFonts w:hint="eastAsia"/>
          <w:lang w:val="en-US" w:eastAsia="zh-CN"/>
        </w:rPr>
        <w:t xml:space="preserve">  </w:t>
      </w:r>
      <w:r>
        <w:rPr>
          <w:rFonts w:hint="eastAsia"/>
          <w:lang w:eastAsia="zh-CN"/>
        </w:rPr>
        <w:t>评价体系的建设需要遵循科学原则</w:t>
      </w:r>
      <w:r>
        <w:tab/>
      </w:r>
      <w:r>
        <w:fldChar w:fldCharType="begin"/>
      </w:r>
      <w:r>
        <w:instrText xml:space="preserve"> PAGEREF _Toc18158 </w:instrText>
      </w:r>
      <w:r>
        <w:fldChar w:fldCharType="separate"/>
      </w:r>
      <w:r>
        <w:t>9</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_Toc6632 </w:instrText>
      </w:r>
      <w:r>
        <w:rPr>
          <w:rFonts w:hint="default"/>
        </w:rPr>
        <w:fldChar w:fldCharType="separate"/>
      </w:r>
      <w:r>
        <w:rPr>
          <w:rFonts w:hint="eastAsia"/>
          <w:lang w:eastAsia="zh-CN"/>
        </w:rPr>
        <w:t>3.2.3</w:t>
      </w:r>
      <w:r>
        <w:rPr>
          <w:rFonts w:hint="eastAsia"/>
          <w:lang w:val="en-US" w:eastAsia="zh-CN"/>
        </w:rPr>
        <w:t xml:space="preserve">  </w:t>
      </w:r>
      <w:r>
        <w:rPr>
          <w:rFonts w:hint="eastAsia"/>
          <w:lang w:eastAsia="zh-CN"/>
        </w:rPr>
        <w:t>应在可操作数据的基础上构建评估系统</w:t>
      </w:r>
      <w:r>
        <w:tab/>
      </w:r>
      <w:r>
        <w:fldChar w:fldCharType="begin"/>
      </w:r>
      <w:r>
        <w:instrText xml:space="preserve"> PAGEREF _Toc6632 </w:instrText>
      </w:r>
      <w:r>
        <w:fldChar w:fldCharType="separate"/>
      </w:r>
      <w:r>
        <w:t>9</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_Toc6271 </w:instrText>
      </w:r>
      <w:r>
        <w:rPr>
          <w:rFonts w:hint="default"/>
        </w:rPr>
        <w:fldChar w:fldCharType="separate"/>
      </w:r>
      <w:r>
        <w:rPr>
          <w:rFonts w:hint="eastAsia"/>
          <w:lang w:eastAsia="zh-CN"/>
        </w:rPr>
        <w:t>3.2.4</w:t>
      </w:r>
      <w:r>
        <w:rPr>
          <w:rFonts w:hint="eastAsia"/>
          <w:lang w:val="en-US" w:eastAsia="zh-CN"/>
        </w:rPr>
        <w:t xml:space="preserve">  </w:t>
      </w:r>
      <w:r>
        <w:rPr>
          <w:rFonts w:hint="eastAsia"/>
          <w:lang w:eastAsia="zh-CN"/>
        </w:rPr>
        <w:t>评价体系的建设需要遵循动态原则</w:t>
      </w:r>
      <w:r>
        <w:tab/>
      </w:r>
      <w:r>
        <w:fldChar w:fldCharType="begin"/>
      </w:r>
      <w:r>
        <w:instrText xml:space="preserve"> PAGEREF _Toc6271 </w:instrText>
      </w:r>
      <w:r>
        <w:fldChar w:fldCharType="separate"/>
      </w:r>
      <w:r>
        <w:t>9</w:t>
      </w:r>
      <w:r>
        <w:fldChar w:fldCharType="end"/>
      </w:r>
      <w:r>
        <w:rPr>
          <w:rFonts w:hint="default"/>
        </w:rPr>
        <w:fldChar w:fldCharType="end"/>
      </w:r>
    </w:p>
    <w:p>
      <w:pPr>
        <w:pStyle w:val="13"/>
        <w:tabs>
          <w:tab w:val="right" w:leader="dot" w:pos="9077"/>
        </w:tabs>
      </w:pPr>
      <w:r>
        <w:rPr>
          <w:rFonts w:hint="default"/>
        </w:rPr>
        <w:fldChar w:fldCharType="begin"/>
      </w:r>
      <w:r>
        <w:rPr>
          <w:rFonts w:hint="default"/>
        </w:rPr>
        <w:instrText xml:space="preserve"> HYPERLINK \l _Toc21337 </w:instrText>
      </w:r>
      <w:r>
        <w:rPr>
          <w:rFonts w:hint="default"/>
        </w:rPr>
        <w:fldChar w:fldCharType="separate"/>
      </w:r>
      <w:r>
        <w:rPr>
          <w:rFonts w:hint="eastAsia"/>
          <w:lang w:val="en-US" w:eastAsia="zh-CN"/>
        </w:rPr>
        <w:t xml:space="preserve">3.3  </w:t>
      </w:r>
      <w:r>
        <w:t>石油企业竞争力评价体系的建立</w:t>
      </w:r>
      <w:r>
        <w:tab/>
      </w:r>
      <w:r>
        <w:fldChar w:fldCharType="begin"/>
      </w:r>
      <w:r>
        <w:instrText xml:space="preserve"> PAGEREF _Toc21337 </w:instrText>
      </w:r>
      <w:r>
        <w:fldChar w:fldCharType="separate"/>
      </w:r>
      <w:r>
        <w:t>9</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_Toc26460 </w:instrText>
      </w:r>
      <w:r>
        <w:rPr>
          <w:rFonts w:hint="default"/>
        </w:rPr>
        <w:fldChar w:fldCharType="separate"/>
      </w:r>
      <w:r>
        <w:rPr>
          <w:rFonts w:hint="eastAsia"/>
          <w:spacing w:val="-1"/>
          <w:lang w:val="en-US" w:eastAsia="zh-CN"/>
        </w:rPr>
        <w:t xml:space="preserve">3.3.1  </w:t>
      </w:r>
      <w:r>
        <w:rPr>
          <w:spacing w:val="-1"/>
        </w:rPr>
        <w:t>体现企业规模的指标</w:t>
      </w:r>
      <w:r>
        <w:tab/>
      </w:r>
      <w:r>
        <w:fldChar w:fldCharType="begin"/>
      </w:r>
      <w:r>
        <w:instrText xml:space="preserve"> PAGEREF _Toc26460 </w:instrText>
      </w:r>
      <w:r>
        <w:fldChar w:fldCharType="separate"/>
      </w:r>
      <w:r>
        <w:t>10</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_Toc25677 </w:instrText>
      </w:r>
      <w:r>
        <w:rPr>
          <w:rFonts w:hint="default"/>
        </w:rPr>
        <w:fldChar w:fldCharType="separate"/>
      </w:r>
      <w:r>
        <w:rPr>
          <w:rFonts w:hint="eastAsia"/>
          <w:spacing w:val="-2"/>
          <w:lang w:val="en-US" w:eastAsia="zh-CN"/>
        </w:rPr>
        <w:t xml:space="preserve">3.3.2  </w:t>
      </w:r>
      <w:r>
        <w:rPr>
          <w:spacing w:val="-2"/>
        </w:rPr>
        <w:t>体现企业获利能力的指标</w:t>
      </w:r>
      <w:r>
        <w:tab/>
      </w:r>
      <w:r>
        <w:fldChar w:fldCharType="begin"/>
      </w:r>
      <w:r>
        <w:instrText xml:space="preserve"> PAGEREF _Toc25677 </w:instrText>
      </w:r>
      <w:r>
        <w:fldChar w:fldCharType="separate"/>
      </w:r>
      <w:r>
        <w:t>10</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_Toc28284 </w:instrText>
      </w:r>
      <w:r>
        <w:rPr>
          <w:rFonts w:hint="default"/>
        </w:rPr>
        <w:fldChar w:fldCharType="separate"/>
      </w:r>
      <w:r>
        <w:rPr>
          <w:rFonts w:hint="eastAsia"/>
          <w:spacing w:val="-2"/>
          <w:lang w:val="en-US" w:eastAsia="zh-CN"/>
        </w:rPr>
        <w:t xml:space="preserve">3.3.3  </w:t>
      </w:r>
      <w:r>
        <w:rPr>
          <w:spacing w:val="-2"/>
        </w:rPr>
        <w:t>体现企业发展状况的指标</w:t>
      </w:r>
      <w:r>
        <w:tab/>
      </w:r>
      <w:r>
        <w:fldChar w:fldCharType="begin"/>
      </w:r>
      <w:r>
        <w:instrText xml:space="preserve"> PAGEREF _Toc28284 </w:instrText>
      </w:r>
      <w:r>
        <w:fldChar w:fldCharType="separate"/>
      </w:r>
      <w:r>
        <w:t>11</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_Toc2332 </w:instrText>
      </w:r>
      <w:r>
        <w:rPr>
          <w:rFonts w:hint="default"/>
        </w:rPr>
        <w:fldChar w:fldCharType="separate"/>
      </w:r>
      <w:r>
        <w:rPr>
          <w:rFonts w:hint="eastAsia"/>
          <w:spacing w:val="-2"/>
          <w:lang w:val="en-US" w:eastAsia="zh-CN"/>
        </w:rPr>
        <w:t xml:space="preserve">3.3.4  </w:t>
      </w:r>
      <w:r>
        <w:rPr>
          <w:spacing w:val="-2"/>
        </w:rPr>
        <w:t>体现研发创新能力的指标</w:t>
      </w:r>
      <w:r>
        <w:tab/>
      </w:r>
      <w:r>
        <w:fldChar w:fldCharType="begin"/>
      </w:r>
      <w:r>
        <w:instrText xml:space="preserve"> PAGEREF _Toc2332 </w:instrText>
      </w:r>
      <w:r>
        <w:fldChar w:fldCharType="separate"/>
      </w:r>
      <w:r>
        <w:t>11</w:t>
      </w:r>
      <w:r>
        <w:fldChar w:fldCharType="end"/>
      </w:r>
      <w:r>
        <w:rPr>
          <w:rFonts w:hint="default"/>
        </w:rPr>
        <w:fldChar w:fldCharType="end"/>
      </w:r>
    </w:p>
    <w:p>
      <w:pPr>
        <w:pStyle w:val="12"/>
        <w:tabs>
          <w:tab w:val="right" w:leader="dot" w:pos="9077"/>
        </w:tabs>
      </w:pPr>
      <w:r>
        <w:rPr>
          <w:rFonts w:hint="default"/>
        </w:rPr>
        <w:fldChar w:fldCharType="begin"/>
      </w:r>
      <w:r>
        <w:rPr>
          <w:rFonts w:hint="default"/>
        </w:rPr>
        <w:instrText xml:space="preserve"> HYPERLINK \l _Toc6440 </w:instrText>
      </w:r>
      <w:r>
        <w:rPr>
          <w:rFonts w:hint="default"/>
        </w:rPr>
        <w:fldChar w:fldCharType="separate"/>
      </w:r>
      <w:r>
        <w:rPr>
          <w:rFonts w:hint="eastAsia"/>
          <w:lang w:val="en-US" w:eastAsia="zh-CN"/>
        </w:rPr>
        <w:t xml:space="preserve">4 </w:t>
      </w:r>
      <w:r>
        <w:t xml:space="preserve"> 哈萨克斯坦石油企业竞争力评价模型及应用</w:t>
      </w:r>
      <w:r>
        <w:tab/>
      </w:r>
      <w:r>
        <w:fldChar w:fldCharType="begin"/>
      </w:r>
      <w:r>
        <w:instrText xml:space="preserve"> PAGEREF _Toc6440 </w:instrText>
      </w:r>
      <w:r>
        <w:fldChar w:fldCharType="separate"/>
      </w:r>
      <w:r>
        <w:t>12</w:t>
      </w:r>
      <w:r>
        <w:fldChar w:fldCharType="end"/>
      </w:r>
      <w:r>
        <w:rPr>
          <w:rFonts w:hint="default"/>
        </w:rPr>
        <w:fldChar w:fldCharType="end"/>
      </w:r>
    </w:p>
    <w:p>
      <w:pPr>
        <w:pStyle w:val="13"/>
        <w:tabs>
          <w:tab w:val="right" w:leader="dot" w:pos="9077"/>
        </w:tabs>
      </w:pPr>
      <w:r>
        <w:rPr>
          <w:rFonts w:hint="default"/>
        </w:rPr>
        <w:fldChar w:fldCharType="begin"/>
      </w:r>
      <w:r>
        <w:rPr>
          <w:rFonts w:hint="default"/>
        </w:rPr>
        <w:instrText xml:space="preserve"> HYPERLINK \l _Toc26352 </w:instrText>
      </w:r>
      <w:r>
        <w:rPr>
          <w:rFonts w:hint="default"/>
        </w:rPr>
        <w:fldChar w:fldCharType="separate"/>
      </w:r>
      <w:r>
        <w:rPr>
          <w:rFonts w:hint="eastAsia"/>
          <w:lang w:val="en-US" w:eastAsia="zh-CN"/>
        </w:rPr>
        <w:t xml:space="preserve">4.1  </w:t>
      </w:r>
      <w:r>
        <w:t>样本的选取与处理</w:t>
      </w:r>
      <w:r>
        <w:tab/>
      </w:r>
      <w:r>
        <w:fldChar w:fldCharType="begin"/>
      </w:r>
      <w:r>
        <w:instrText xml:space="preserve"> PAGEREF _Toc26352 </w:instrText>
      </w:r>
      <w:r>
        <w:fldChar w:fldCharType="separate"/>
      </w:r>
      <w:r>
        <w:t>12</w:t>
      </w:r>
      <w:r>
        <w:fldChar w:fldCharType="end"/>
      </w:r>
      <w:r>
        <w:rPr>
          <w:rFonts w:hint="default"/>
        </w:rPr>
        <w:fldChar w:fldCharType="end"/>
      </w:r>
    </w:p>
    <w:p>
      <w:pPr>
        <w:pStyle w:val="13"/>
        <w:tabs>
          <w:tab w:val="right" w:leader="dot" w:pos="9077"/>
        </w:tabs>
      </w:pPr>
      <w:r>
        <w:rPr>
          <w:rFonts w:hint="default"/>
        </w:rPr>
        <w:fldChar w:fldCharType="begin"/>
      </w:r>
      <w:r>
        <w:rPr>
          <w:rFonts w:hint="default"/>
        </w:rPr>
        <w:instrText xml:space="preserve"> HYPERLINK \l _Toc27328 </w:instrText>
      </w:r>
      <w:r>
        <w:rPr>
          <w:rFonts w:hint="default"/>
        </w:rPr>
        <w:fldChar w:fldCharType="separate"/>
      </w:r>
      <w:r>
        <w:rPr>
          <w:rFonts w:hint="eastAsia"/>
          <w:lang w:val="en-US" w:eastAsia="zh-CN"/>
        </w:rPr>
        <w:t xml:space="preserve">4.2  </w:t>
      </w:r>
      <w:r>
        <w:t>模糊物元评价模型的一般原理</w:t>
      </w:r>
      <w:r>
        <w:tab/>
      </w:r>
      <w:r>
        <w:fldChar w:fldCharType="begin"/>
      </w:r>
      <w:r>
        <w:instrText xml:space="preserve"> PAGEREF _Toc27328 </w:instrText>
      </w:r>
      <w:r>
        <w:fldChar w:fldCharType="separate"/>
      </w:r>
      <w:r>
        <w:t>13</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_Toc8964 </w:instrText>
      </w:r>
      <w:r>
        <w:rPr>
          <w:rFonts w:hint="default"/>
        </w:rPr>
        <w:fldChar w:fldCharType="separate"/>
      </w:r>
      <w:r>
        <w:rPr>
          <w:rFonts w:hint="eastAsia"/>
          <w:lang w:val="en-US" w:eastAsia="zh-CN"/>
        </w:rPr>
        <w:t xml:space="preserve">4.2.1  </w:t>
      </w:r>
      <w:r>
        <w:t>复合模糊物元</w:t>
      </w:r>
      <w:r>
        <w:tab/>
      </w:r>
      <w:r>
        <w:fldChar w:fldCharType="begin"/>
      </w:r>
      <w:r>
        <w:instrText xml:space="preserve"> PAGEREF _Toc8964 </w:instrText>
      </w:r>
      <w:r>
        <w:fldChar w:fldCharType="separate"/>
      </w:r>
      <w:r>
        <w:t>13</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_Toc19850 </w:instrText>
      </w:r>
      <w:r>
        <w:rPr>
          <w:rFonts w:hint="default"/>
        </w:rPr>
        <w:fldChar w:fldCharType="separate"/>
      </w:r>
      <w:r>
        <w:rPr>
          <w:rFonts w:hint="eastAsia"/>
          <w:spacing w:val="-1"/>
          <w:lang w:val="en-US" w:eastAsia="zh-CN"/>
        </w:rPr>
        <w:t xml:space="preserve">4.2.2  </w:t>
      </w:r>
      <w:r>
        <w:rPr>
          <w:spacing w:val="-1"/>
        </w:rPr>
        <w:t>指标权重的确定</w:t>
      </w:r>
      <w:r>
        <w:tab/>
      </w:r>
      <w:r>
        <w:fldChar w:fldCharType="begin"/>
      </w:r>
      <w:r>
        <w:instrText xml:space="preserve"> PAGEREF _Toc19850 </w:instrText>
      </w:r>
      <w:r>
        <w:fldChar w:fldCharType="separate"/>
      </w:r>
      <w:r>
        <w:t>14</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_Toc14517 </w:instrText>
      </w:r>
      <w:r>
        <w:rPr>
          <w:rFonts w:hint="default"/>
        </w:rPr>
        <w:fldChar w:fldCharType="separate"/>
      </w:r>
      <w:r>
        <w:rPr>
          <w:rFonts w:hint="eastAsia"/>
          <w:lang w:val="en-US" w:eastAsia="zh-CN"/>
        </w:rPr>
        <w:t xml:space="preserve">4.3  </w:t>
      </w:r>
      <w:r>
        <w:t>石油企业竞争力评价过程</w:t>
      </w:r>
      <w:r>
        <w:tab/>
      </w:r>
      <w:r>
        <w:fldChar w:fldCharType="begin"/>
      </w:r>
      <w:r>
        <w:instrText xml:space="preserve"> PAGEREF _Toc14517 </w:instrText>
      </w:r>
      <w:r>
        <w:fldChar w:fldCharType="separate"/>
      </w:r>
      <w:r>
        <w:t>16</w:t>
      </w:r>
      <w:r>
        <w:fldChar w:fldCharType="end"/>
      </w:r>
      <w:r>
        <w:rPr>
          <w:rFonts w:hint="default"/>
        </w:rPr>
        <w:fldChar w:fldCharType="end"/>
      </w:r>
    </w:p>
    <w:p>
      <w:pPr>
        <w:pStyle w:val="13"/>
        <w:tabs>
          <w:tab w:val="right" w:leader="dot" w:pos="9077"/>
        </w:tabs>
      </w:pPr>
      <w:r>
        <w:rPr>
          <w:rFonts w:hint="default"/>
        </w:rPr>
        <w:fldChar w:fldCharType="begin"/>
      </w:r>
      <w:r>
        <w:rPr>
          <w:rFonts w:hint="default"/>
        </w:rPr>
        <w:instrText xml:space="preserve"> HYPERLINK \l _Toc18673 </w:instrText>
      </w:r>
      <w:r>
        <w:rPr>
          <w:rFonts w:hint="default"/>
        </w:rPr>
        <w:fldChar w:fldCharType="separate"/>
      </w:r>
      <w:r>
        <w:rPr>
          <w:rFonts w:hint="eastAsia"/>
          <w:lang w:val="en-US" w:eastAsia="zh-CN"/>
        </w:rPr>
        <w:t xml:space="preserve">4.4  </w:t>
      </w:r>
      <w:r>
        <w:t>评价结果与分析</w:t>
      </w:r>
      <w:r>
        <w:tab/>
      </w:r>
      <w:r>
        <w:fldChar w:fldCharType="begin"/>
      </w:r>
      <w:r>
        <w:instrText xml:space="preserve"> PAGEREF _Toc18673 </w:instrText>
      </w:r>
      <w:r>
        <w:fldChar w:fldCharType="separate"/>
      </w:r>
      <w:r>
        <w:t>17</w:t>
      </w:r>
      <w:r>
        <w:fldChar w:fldCharType="end"/>
      </w:r>
      <w:r>
        <w:rPr>
          <w:rFonts w:hint="default"/>
        </w:rPr>
        <w:fldChar w:fldCharType="end"/>
      </w:r>
    </w:p>
    <w:p>
      <w:pPr>
        <w:pStyle w:val="12"/>
        <w:tabs>
          <w:tab w:val="right" w:leader="dot" w:pos="9077"/>
        </w:tabs>
      </w:pPr>
      <w:r>
        <w:rPr>
          <w:rFonts w:hint="default"/>
        </w:rPr>
        <w:fldChar w:fldCharType="begin"/>
      </w:r>
      <w:r>
        <w:rPr>
          <w:rFonts w:hint="default"/>
        </w:rPr>
        <w:instrText xml:space="preserve"> HYPERLINK \l _Toc11574 </w:instrText>
      </w:r>
      <w:r>
        <w:rPr>
          <w:rFonts w:hint="default"/>
        </w:rPr>
        <w:fldChar w:fldCharType="separate"/>
      </w:r>
      <w:r>
        <w:rPr>
          <w:rFonts w:hint="eastAsia"/>
          <w:lang w:val="en-US" w:eastAsia="zh-CN"/>
        </w:rPr>
        <w:t xml:space="preserve">5 </w:t>
      </w:r>
      <w:r>
        <w:t xml:space="preserve"> 提升哈萨克斯坦石油企业竞争力的对策及建议</w:t>
      </w:r>
      <w:r>
        <w:tab/>
      </w:r>
      <w:r>
        <w:fldChar w:fldCharType="begin"/>
      </w:r>
      <w:r>
        <w:instrText xml:space="preserve"> PAGEREF _Toc11574 </w:instrText>
      </w:r>
      <w:r>
        <w:fldChar w:fldCharType="separate"/>
      </w:r>
      <w:r>
        <w:t>19</w:t>
      </w:r>
      <w:r>
        <w:fldChar w:fldCharType="end"/>
      </w:r>
      <w:r>
        <w:rPr>
          <w:rFonts w:hint="default"/>
        </w:rPr>
        <w:fldChar w:fldCharType="end"/>
      </w:r>
    </w:p>
    <w:p>
      <w:pPr>
        <w:pStyle w:val="13"/>
        <w:tabs>
          <w:tab w:val="right" w:leader="dot" w:pos="9077"/>
        </w:tabs>
      </w:pPr>
      <w:r>
        <w:rPr>
          <w:rFonts w:hint="default"/>
        </w:rPr>
        <w:fldChar w:fldCharType="begin"/>
      </w:r>
      <w:r>
        <w:rPr>
          <w:rFonts w:hint="default"/>
        </w:rPr>
        <w:instrText xml:space="preserve"> HYPERLINK \l _Toc25323 </w:instrText>
      </w:r>
      <w:r>
        <w:rPr>
          <w:rFonts w:hint="default"/>
        </w:rPr>
        <w:fldChar w:fldCharType="separate"/>
      </w:r>
      <w:r>
        <w:rPr>
          <w:rFonts w:hint="eastAsia"/>
          <w:lang w:val="en-US" w:eastAsia="zh-CN"/>
        </w:rPr>
        <w:t xml:space="preserve">5.1  </w:t>
      </w:r>
      <w:r>
        <w:t>快速发展规模化经营</w:t>
      </w:r>
      <w:r>
        <w:tab/>
      </w:r>
      <w:r>
        <w:fldChar w:fldCharType="begin"/>
      </w:r>
      <w:r>
        <w:instrText xml:space="preserve"> PAGEREF _Toc25323 </w:instrText>
      </w:r>
      <w:r>
        <w:fldChar w:fldCharType="separate"/>
      </w:r>
      <w:r>
        <w:t>19</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_Toc30193 </w:instrText>
      </w:r>
      <w:r>
        <w:rPr>
          <w:rFonts w:hint="default"/>
        </w:rPr>
        <w:fldChar w:fldCharType="separate"/>
      </w:r>
      <w:r>
        <w:rPr>
          <w:rFonts w:hint="eastAsia"/>
          <w:spacing w:val="-1"/>
          <w:lang w:val="en-US" w:eastAsia="zh-CN"/>
        </w:rPr>
        <w:t xml:space="preserve">5.1.1  </w:t>
      </w:r>
      <w:r>
        <w:rPr>
          <w:spacing w:val="-1"/>
        </w:rPr>
        <w:t>实施规模经营战略</w:t>
      </w:r>
      <w:r>
        <w:tab/>
      </w:r>
      <w:r>
        <w:fldChar w:fldCharType="begin"/>
      </w:r>
      <w:r>
        <w:instrText xml:space="preserve"> PAGEREF _Toc30193 </w:instrText>
      </w:r>
      <w:r>
        <w:fldChar w:fldCharType="separate"/>
      </w:r>
      <w:r>
        <w:t>19</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_Toc19804 </w:instrText>
      </w:r>
      <w:r>
        <w:rPr>
          <w:rFonts w:hint="default"/>
        </w:rPr>
        <w:fldChar w:fldCharType="separate"/>
      </w:r>
      <w:r>
        <w:rPr>
          <w:rFonts w:hint="eastAsia"/>
          <w:spacing w:val="-1"/>
          <w:lang w:val="en-US" w:eastAsia="zh-CN"/>
        </w:rPr>
        <w:t xml:space="preserve">5.1.2  </w:t>
      </w:r>
      <w:r>
        <w:rPr>
          <w:spacing w:val="-1"/>
        </w:rPr>
        <w:t>提高企业国际化水平</w:t>
      </w:r>
      <w:r>
        <w:tab/>
      </w:r>
      <w:r>
        <w:fldChar w:fldCharType="begin"/>
      </w:r>
      <w:r>
        <w:instrText xml:space="preserve"> PAGEREF _Toc19804 </w:instrText>
      </w:r>
      <w:r>
        <w:fldChar w:fldCharType="separate"/>
      </w:r>
      <w:r>
        <w:t>19</w:t>
      </w:r>
      <w:r>
        <w:fldChar w:fldCharType="end"/>
      </w:r>
      <w:r>
        <w:rPr>
          <w:rFonts w:hint="default"/>
        </w:rPr>
        <w:fldChar w:fldCharType="end"/>
      </w:r>
    </w:p>
    <w:p>
      <w:pPr>
        <w:pStyle w:val="13"/>
        <w:tabs>
          <w:tab w:val="right" w:leader="dot" w:pos="9077"/>
        </w:tabs>
      </w:pPr>
      <w:r>
        <w:rPr>
          <w:rFonts w:hint="default"/>
        </w:rPr>
        <w:fldChar w:fldCharType="begin"/>
      </w:r>
      <w:r>
        <w:rPr>
          <w:rFonts w:hint="default"/>
        </w:rPr>
        <w:instrText xml:space="preserve"> HYPERLINK \l _Toc20182 </w:instrText>
      </w:r>
      <w:r>
        <w:rPr>
          <w:rFonts w:hint="default"/>
        </w:rPr>
        <w:fldChar w:fldCharType="separate"/>
      </w:r>
      <w:r>
        <w:rPr>
          <w:rFonts w:hint="eastAsia"/>
          <w:lang w:val="en-US" w:eastAsia="zh-CN"/>
        </w:rPr>
        <w:t xml:space="preserve">5.2  </w:t>
      </w:r>
      <w:r>
        <w:t>加强科技创新</w:t>
      </w:r>
      <w:r>
        <w:tab/>
      </w:r>
      <w:r>
        <w:fldChar w:fldCharType="begin"/>
      </w:r>
      <w:r>
        <w:instrText xml:space="preserve"> PAGEREF _Toc20182 </w:instrText>
      </w:r>
      <w:r>
        <w:fldChar w:fldCharType="separate"/>
      </w:r>
      <w:r>
        <w:t>20</w:t>
      </w:r>
      <w:r>
        <w:fldChar w:fldCharType="end"/>
      </w:r>
      <w:r>
        <w:rPr>
          <w:rFonts w:hint="default"/>
        </w:rPr>
        <w:fldChar w:fldCharType="end"/>
      </w:r>
    </w:p>
    <w:p>
      <w:pPr>
        <w:pStyle w:val="13"/>
        <w:tabs>
          <w:tab w:val="right" w:leader="dot" w:pos="9077"/>
        </w:tabs>
      </w:pPr>
      <w:r>
        <w:rPr>
          <w:rFonts w:hint="default"/>
        </w:rPr>
        <w:fldChar w:fldCharType="begin"/>
      </w:r>
      <w:r>
        <w:rPr>
          <w:rFonts w:hint="default"/>
        </w:rPr>
        <w:instrText xml:space="preserve"> HYPERLINK \l _Toc18343 </w:instrText>
      </w:r>
      <w:r>
        <w:rPr>
          <w:rFonts w:hint="default"/>
        </w:rPr>
        <w:fldChar w:fldCharType="separate"/>
      </w:r>
      <w:r>
        <w:rPr>
          <w:rFonts w:hint="eastAsia"/>
          <w:lang w:val="en-US" w:eastAsia="zh-CN"/>
        </w:rPr>
        <w:t xml:space="preserve">5.3  </w:t>
      </w:r>
      <w:r>
        <w:t>加强企业经营管理</w:t>
      </w:r>
      <w:r>
        <w:tab/>
      </w:r>
      <w:r>
        <w:fldChar w:fldCharType="begin"/>
      </w:r>
      <w:r>
        <w:instrText xml:space="preserve"> PAGEREF _Toc18343 </w:instrText>
      </w:r>
      <w:r>
        <w:fldChar w:fldCharType="separate"/>
      </w:r>
      <w:r>
        <w:t>20</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_Toc26658 </w:instrText>
      </w:r>
      <w:r>
        <w:rPr>
          <w:rFonts w:hint="default"/>
        </w:rPr>
        <w:fldChar w:fldCharType="separate"/>
      </w:r>
      <w:r>
        <w:rPr>
          <w:rFonts w:hint="eastAsia"/>
          <w:spacing w:val="-3"/>
          <w:lang w:val="en-US" w:eastAsia="zh-CN"/>
        </w:rPr>
        <w:t xml:space="preserve">5.3.1  </w:t>
      </w:r>
      <w:r>
        <w:rPr>
          <w:spacing w:val="-3"/>
        </w:rPr>
        <w:t>坚持跨国文化管理理念以及多元化经营战略</w:t>
      </w:r>
      <w:r>
        <w:tab/>
      </w:r>
      <w:r>
        <w:fldChar w:fldCharType="begin"/>
      </w:r>
      <w:r>
        <w:instrText xml:space="preserve"> PAGEREF _Toc26658 </w:instrText>
      </w:r>
      <w:r>
        <w:fldChar w:fldCharType="separate"/>
      </w:r>
      <w:r>
        <w:t>20</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_Toc7643 </w:instrText>
      </w:r>
      <w:r>
        <w:rPr>
          <w:rFonts w:hint="default"/>
        </w:rPr>
        <w:fldChar w:fldCharType="separate"/>
      </w:r>
      <w:r>
        <w:rPr>
          <w:rFonts w:hint="eastAsia"/>
          <w:spacing w:val="-2"/>
          <w:lang w:val="en-US" w:eastAsia="zh-CN"/>
        </w:rPr>
        <w:t xml:space="preserve">5.3.2  </w:t>
      </w:r>
      <w:r>
        <w:rPr>
          <w:spacing w:val="-2"/>
        </w:rPr>
        <w:t>建立和完善现代企业制度</w:t>
      </w:r>
      <w:r>
        <w:tab/>
      </w:r>
      <w:r>
        <w:fldChar w:fldCharType="begin"/>
      </w:r>
      <w:r>
        <w:instrText xml:space="preserve"> PAGEREF _Toc7643 </w:instrText>
      </w:r>
      <w:r>
        <w:fldChar w:fldCharType="separate"/>
      </w:r>
      <w:r>
        <w:t>20</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_Toc20325 </w:instrText>
      </w:r>
      <w:r>
        <w:rPr>
          <w:rFonts w:hint="default"/>
        </w:rPr>
        <w:fldChar w:fldCharType="separate"/>
      </w:r>
      <w:r>
        <w:rPr>
          <w:rFonts w:hint="eastAsia"/>
          <w:spacing w:val="-1"/>
          <w:lang w:val="en-US" w:eastAsia="zh-CN"/>
        </w:rPr>
        <w:t xml:space="preserve">5.3.3  </w:t>
      </w:r>
      <w:r>
        <w:rPr>
          <w:spacing w:val="-1"/>
        </w:rPr>
        <w:t>加强人力资源管理</w:t>
      </w:r>
      <w:r>
        <w:tab/>
      </w:r>
      <w:r>
        <w:fldChar w:fldCharType="begin"/>
      </w:r>
      <w:r>
        <w:instrText xml:space="preserve"> PAGEREF _Toc20325 </w:instrText>
      </w:r>
      <w:r>
        <w:fldChar w:fldCharType="separate"/>
      </w:r>
      <w:r>
        <w:t>22</w:t>
      </w:r>
      <w:r>
        <w:fldChar w:fldCharType="end"/>
      </w:r>
      <w:r>
        <w:rPr>
          <w:rFonts w:hint="default"/>
        </w:rPr>
        <w:fldChar w:fldCharType="end"/>
      </w:r>
    </w:p>
    <w:p>
      <w:pPr>
        <w:pStyle w:val="13"/>
        <w:tabs>
          <w:tab w:val="right" w:leader="dot" w:pos="9077"/>
        </w:tabs>
      </w:pPr>
      <w:r>
        <w:rPr>
          <w:rFonts w:hint="default"/>
        </w:rPr>
        <w:fldChar w:fldCharType="begin"/>
      </w:r>
      <w:r>
        <w:rPr>
          <w:rFonts w:hint="default"/>
        </w:rPr>
        <w:instrText xml:space="preserve"> HYPERLINK \l _Toc14866 </w:instrText>
      </w:r>
      <w:r>
        <w:rPr>
          <w:rFonts w:hint="default"/>
        </w:rPr>
        <w:fldChar w:fldCharType="separate"/>
      </w:r>
      <w:r>
        <w:rPr>
          <w:rFonts w:hint="eastAsia"/>
          <w:lang w:val="en-US" w:eastAsia="zh-CN"/>
        </w:rPr>
        <w:t xml:space="preserve">5.4  </w:t>
      </w:r>
      <w:r>
        <w:t>走可持续发展道路</w:t>
      </w:r>
      <w:r>
        <w:tab/>
      </w:r>
      <w:r>
        <w:fldChar w:fldCharType="begin"/>
      </w:r>
      <w:r>
        <w:instrText xml:space="preserve"> PAGEREF _Toc14866 </w:instrText>
      </w:r>
      <w:r>
        <w:fldChar w:fldCharType="separate"/>
      </w:r>
      <w:r>
        <w:t>22</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_Toc21981 </w:instrText>
      </w:r>
      <w:r>
        <w:rPr>
          <w:rFonts w:hint="default"/>
        </w:rPr>
        <w:fldChar w:fldCharType="separate"/>
      </w:r>
      <w:r>
        <w:rPr>
          <w:rFonts w:hint="eastAsia"/>
          <w:spacing w:val="-3"/>
          <w:lang w:val="en-US" w:eastAsia="zh-CN"/>
        </w:rPr>
        <w:t xml:space="preserve">5.4.1  </w:t>
      </w:r>
      <w:r>
        <w:rPr>
          <w:spacing w:val="-3"/>
        </w:rPr>
        <w:t>加大国内外油气资源的开发力度</w:t>
      </w:r>
      <w:r>
        <w:tab/>
      </w:r>
      <w:r>
        <w:fldChar w:fldCharType="begin"/>
      </w:r>
      <w:r>
        <w:instrText xml:space="preserve"> PAGEREF _Toc21981 </w:instrText>
      </w:r>
      <w:r>
        <w:fldChar w:fldCharType="separate"/>
      </w:r>
      <w:r>
        <w:t>22</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_Toc8700 </w:instrText>
      </w:r>
      <w:r>
        <w:rPr>
          <w:rFonts w:hint="default"/>
        </w:rPr>
        <w:fldChar w:fldCharType="separate"/>
      </w:r>
      <w:r>
        <w:rPr>
          <w:rFonts w:hint="eastAsia"/>
          <w:lang w:val="en-US" w:eastAsia="zh-CN"/>
        </w:rPr>
        <w:t xml:space="preserve">5.4.2  </w:t>
      </w:r>
      <w:r>
        <w:t>强化品牌建设</w:t>
      </w:r>
      <w:r>
        <w:tab/>
      </w:r>
      <w:r>
        <w:fldChar w:fldCharType="begin"/>
      </w:r>
      <w:r>
        <w:instrText xml:space="preserve"> PAGEREF _Toc8700 </w:instrText>
      </w:r>
      <w:r>
        <w:fldChar w:fldCharType="separate"/>
      </w:r>
      <w:r>
        <w:t>22</w:t>
      </w:r>
      <w:r>
        <w:fldChar w:fldCharType="end"/>
      </w:r>
      <w:r>
        <w:rPr>
          <w:rFonts w:hint="default"/>
        </w:rPr>
        <w:fldChar w:fldCharType="end"/>
      </w:r>
    </w:p>
    <w:p>
      <w:pPr>
        <w:pStyle w:val="9"/>
        <w:tabs>
          <w:tab w:val="right" w:leader="dot" w:pos="9077"/>
        </w:tabs>
      </w:pPr>
      <w:r>
        <w:rPr>
          <w:rFonts w:hint="default"/>
        </w:rPr>
        <w:fldChar w:fldCharType="begin"/>
      </w:r>
      <w:r>
        <w:rPr>
          <w:rFonts w:hint="default"/>
        </w:rPr>
        <w:instrText xml:space="preserve"> HYPERLINK \l _Toc1614 </w:instrText>
      </w:r>
      <w:r>
        <w:rPr>
          <w:rFonts w:hint="default"/>
        </w:rPr>
        <w:fldChar w:fldCharType="separate"/>
      </w:r>
      <w:r>
        <w:rPr>
          <w:rFonts w:hint="eastAsia"/>
          <w:spacing w:val="-1"/>
          <w:lang w:val="en-US" w:eastAsia="zh-CN"/>
        </w:rPr>
        <w:t xml:space="preserve">5.4.3  </w:t>
      </w:r>
      <w:r>
        <w:rPr>
          <w:spacing w:val="-1"/>
        </w:rPr>
        <w:t>实施国家石油储备战略</w:t>
      </w:r>
      <w:r>
        <w:tab/>
      </w:r>
      <w:r>
        <w:fldChar w:fldCharType="begin"/>
      </w:r>
      <w:r>
        <w:instrText xml:space="preserve"> PAGEREF _Toc1614 </w:instrText>
      </w:r>
      <w:r>
        <w:fldChar w:fldCharType="separate"/>
      </w:r>
      <w:r>
        <w:t>23</w:t>
      </w:r>
      <w:r>
        <w:fldChar w:fldCharType="end"/>
      </w:r>
      <w:r>
        <w:rPr>
          <w:rFonts w:hint="default"/>
        </w:rPr>
        <w:fldChar w:fldCharType="end"/>
      </w:r>
    </w:p>
    <w:p>
      <w:pPr>
        <w:pStyle w:val="12"/>
        <w:tabs>
          <w:tab w:val="right" w:leader="dot" w:pos="9077"/>
        </w:tabs>
      </w:pPr>
      <w:r>
        <w:rPr>
          <w:rFonts w:hint="default"/>
        </w:rPr>
        <w:fldChar w:fldCharType="begin"/>
      </w:r>
      <w:r>
        <w:rPr>
          <w:rFonts w:hint="default"/>
        </w:rPr>
        <w:instrText xml:space="preserve"> HYPERLINK \l _Toc18873 </w:instrText>
      </w:r>
      <w:r>
        <w:rPr>
          <w:rFonts w:hint="default"/>
        </w:rPr>
        <w:fldChar w:fldCharType="separate"/>
      </w:r>
      <w:r>
        <w:rPr>
          <w:rFonts w:hint="eastAsia"/>
          <w:lang w:val="en-US" w:eastAsia="zh-CN"/>
        </w:rPr>
        <w:t>致谢</w:t>
      </w:r>
      <w:r>
        <w:tab/>
      </w:r>
      <w:r>
        <w:fldChar w:fldCharType="begin"/>
      </w:r>
      <w:r>
        <w:instrText xml:space="preserve"> PAGEREF _Toc18873 </w:instrText>
      </w:r>
      <w:r>
        <w:fldChar w:fldCharType="separate"/>
      </w:r>
      <w:r>
        <w:t>24</w:t>
      </w:r>
      <w:r>
        <w:fldChar w:fldCharType="end"/>
      </w:r>
      <w:r>
        <w:rPr>
          <w:rFonts w:hint="default"/>
        </w:rPr>
        <w:fldChar w:fldCharType="end"/>
      </w:r>
    </w:p>
    <w:p>
      <w:pPr>
        <w:pStyle w:val="12"/>
        <w:tabs>
          <w:tab w:val="right" w:leader="dot" w:pos="9077"/>
        </w:tabs>
      </w:pPr>
      <w:r>
        <w:rPr>
          <w:rFonts w:hint="default"/>
        </w:rPr>
        <w:fldChar w:fldCharType="begin"/>
      </w:r>
      <w:r>
        <w:rPr>
          <w:rFonts w:hint="default"/>
        </w:rPr>
        <w:instrText xml:space="preserve"> HYPERLINK \l _Toc3847 </w:instrText>
      </w:r>
      <w:r>
        <w:rPr>
          <w:rFonts w:hint="default"/>
        </w:rPr>
        <w:fldChar w:fldCharType="separate"/>
      </w:r>
      <w:r>
        <w:rPr>
          <w:rFonts w:hint="eastAsia"/>
          <w:lang w:val="en-US" w:eastAsia="zh-CN"/>
        </w:rPr>
        <w:t>参考文献</w:t>
      </w:r>
      <w:r>
        <w:tab/>
      </w:r>
      <w:r>
        <w:fldChar w:fldCharType="begin"/>
      </w:r>
      <w:r>
        <w:instrText xml:space="preserve"> PAGEREF _Toc3847 </w:instrText>
      </w:r>
      <w:r>
        <w:fldChar w:fldCharType="separate"/>
      </w:r>
      <w:r>
        <w:t>25</w:t>
      </w:r>
      <w:r>
        <w:fldChar w:fldCharType="end"/>
      </w:r>
      <w:r>
        <w:rPr>
          <w:rFonts w:hint="default"/>
        </w:rPr>
        <w:fldChar w:fldCharType="end"/>
      </w:r>
    </w:p>
    <w:p>
      <w:pPr>
        <w:rPr>
          <w:rFonts w:hint="default"/>
        </w:rPr>
      </w:pPr>
      <w:r>
        <w:rPr>
          <w:rFonts w:hint="default"/>
        </w:rPr>
        <w:fldChar w:fldCharType="end"/>
      </w:r>
    </w:p>
    <w:p>
      <w:pPr>
        <w:rPr>
          <w:rFonts w:hint="default"/>
        </w:rPr>
      </w:pPr>
    </w:p>
    <w:p>
      <w:pPr>
        <w:sectPr>
          <w:pgSz w:w="11911" w:h="16838"/>
          <w:pgMar w:top="1984" w:right="1417" w:bottom="1417" w:left="1417" w:header="1417" w:footer="1134" w:gutter="0"/>
          <w:pgNumType w:fmt="upperRoman"/>
          <w:cols w:equalWidth="0" w:num="1">
            <w:col w:w="9150"/>
          </w:cols>
          <w:rtlGutter w:val="0"/>
          <w:docGrid w:linePitch="0" w:charSpace="0"/>
        </w:sectPr>
      </w:pPr>
    </w:p>
    <w:p>
      <w:pPr>
        <w:pStyle w:val="2"/>
        <w:bidi w:val="0"/>
        <w:rPr>
          <w:rFonts w:hint="eastAsia"/>
          <w:lang w:val="en-US" w:eastAsia="zh-CN"/>
        </w:rPr>
      </w:pPr>
      <w:bookmarkStart w:id="21" w:name="_Toc16268"/>
      <w:r>
        <w:t>1</w:t>
      </w:r>
      <w:bookmarkEnd w:id="0"/>
      <w:r>
        <w:rPr>
          <w:rFonts w:hint="eastAsia"/>
          <w:lang w:val="en-US" w:eastAsia="zh-CN"/>
        </w:rPr>
        <w:t xml:space="preserve">  引言</w:t>
      </w:r>
      <w:bookmarkEnd w:id="21"/>
    </w:p>
    <w:p>
      <w:pPr>
        <w:pStyle w:val="3"/>
        <w:bidi w:val="0"/>
      </w:pPr>
      <w:bookmarkStart w:id="22" w:name="_TOC_250064"/>
      <w:bookmarkEnd w:id="22"/>
      <w:bookmarkStart w:id="23" w:name="_Toc10705"/>
      <w:r>
        <w:rPr>
          <w:rFonts w:hint="eastAsia"/>
          <w:lang w:val="en-US" w:eastAsia="zh-CN"/>
        </w:rPr>
        <w:t xml:space="preserve">1.1  </w:t>
      </w:r>
      <w:r>
        <w:t>研究背景及研究意义</w:t>
      </w:r>
      <w:bookmarkEnd w:id="23"/>
    </w:p>
    <w:p>
      <w:pPr>
        <w:pStyle w:val="4"/>
        <w:bidi w:val="0"/>
      </w:pPr>
      <w:bookmarkStart w:id="24" w:name="_TOC_250063"/>
      <w:bookmarkEnd w:id="24"/>
      <w:bookmarkStart w:id="25" w:name="_Toc8293"/>
      <w:r>
        <w:rPr>
          <w:rFonts w:hint="eastAsia"/>
          <w:lang w:val="en-US" w:eastAsia="zh-CN"/>
        </w:rPr>
        <w:t xml:space="preserve">1.1.1  </w:t>
      </w:r>
      <w:r>
        <w:t>研究背景</w:t>
      </w:r>
      <w:bookmarkEnd w:id="25"/>
    </w:p>
    <w:p>
      <w:pPr>
        <w:pStyle w:val="18"/>
        <w:bidi w:val="0"/>
      </w:pPr>
      <w:r>
        <w:rPr>
          <w:rFonts w:hint="eastAsia"/>
        </w:rPr>
        <w:t>哈萨克斯坦因其巨大的石油储量而居世界第11位，同时也是中亚的主要石油资源国。在苏联解体之前，它占据了里海石油资源国家的前三名。苏联解体后，哈萨克斯坦开始实行资本主义制度，扩大经济规模并吸引投资。凭借丰富的石油储备和优惠的政府政策，它吸引了许多知名外国公司参与哈萨克斯坦的石油开发，从而促进了哈萨克斯坦石油工业的快速发展。著名的公司包括哈萨克斯坦国家石油天然气公司，田吉兹雪佛龙有限公司和Aday石油公司。这三家公司都能看到外资的阴影。由于哈萨克斯坦国内石油公司起步较晚，以及各种系统和技术的落后，外国开发商在哈萨克斯坦的石油资源上具有绝对优势。这些资本家控制着哈萨克斯坦的石油资源[1]。</w:t>
      </w:r>
      <w:del w:id="206" w:author="天际" w:date="2020-05-13T20:23:35Z">
        <w:r>
          <w:rPr>
            <w:rFonts w:hint="eastAsia"/>
          </w:rPr>
          <w:delText>有钱人之一。</w:delText>
        </w:r>
      </w:del>
      <w:r>
        <w:rPr>
          <w:rFonts w:hint="eastAsia"/>
        </w:rPr>
        <w:t>同时，自金融危机爆发以来，石油工业产值增速明显放缓，市场需求减弱，价格大幅下跌。随着国际油价持续下跌，公司收入和利润下降，现金流量下降以及外部市场竞争加剧，公司在生存和发展方面面临挑战。对哈萨克斯坦当前的国际竞争力进行公正有效的判断，让其国内公司充分意识到自己的不足，具有危机感，然后找到自己的能源优势，抓住当前的市场机会，并开发一套合规的哈萨克斯坦国家科学发展战略计划，解决哈萨克斯坦国内企业发展中遇到的困难，充分发挥企业优势</w:t>
      </w:r>
      <w:r>
        <w:rPr>
          <w:spacing w:val="-7"/>
        </w:rPr>
        <w:t>。</w:t>
      </w:r>
    </w:p>
    <w:p>
      <w:pPr>
        <w:pStyle w:val="4"/>
        <w:bidi w:val="0"/>
      </w:pPr>
      <w:bookmarkStart w:id="26" w:name="_TOC_250062"/>
      <w:bookmarkEnd w:id="26"/>
      <w:bookmarkStart w:id="27" w:name="_Toc26096"/>
      <w:r>
        <w:rPr>
          <w:rFonts w:hint="eastAsia"/>
          <w:lang w:val="en-US" w:eastAsia="zh-CN"/>
        </w:rPr>
        <w:t xml:space="preserve">1.1.2  </w:t>
      </w:r>
      <w:r>
        <w:t>研究意义</w:t>
      </w:r>
      <w:bookmarkEnd w:id="27"/>
    </w:p>
    <w:p>
      <w:pPr>
        <w:pStyle w:val="18"/>
        <w:bidi w:val="0"/>
      </w:pPr>
      <w:r>
        <w:rPr>
          <w:rFonts w:hint="eastAsia"/>
        </w:rPr>
        <w:t>由于当前的运输条件促进了国际经济的快速发展，这也使哈萨克石油公司在国际石油工业的挤压下</w:t>
      </w:r>
      <w:commentRangeStart w:id="1"/>
      <w:r>
        <w:rPr>
          <w:rFonts w:hint="eastAsia"/>
        </w:rPr>
        <w:t>陷入了经济全球化</w:t>
      </w:r>
      <w:commentRangeEnd w:id="1"/>
      <w:r>
        <w:commentReference w:id="1"/>
      </w:r>
      <w:r>
        <w:rPr>
          <w:rFonts w:hint="eastAsia"/>
        </w:rPr>
        <w:t>。哈萨克斯坦的石油公司能否在这场激烈的竞争中立足？这</w:t>
      </w:r>
      <w:ins w:id="207" w:author="天际" w:date="2020-05-13T20:25:11Z">
        <w:r>
          <w:rPr>
            <w:rFonts w:hint="eastAsia"/>
            <w:lang w:val="en-US" w:eastAsia="zh-CN"/>
          </w:rPr>
          <w:t>不</w:t>
        </w:r>
      </w:ins>
      <w:r>
        <w:rPr>
          <w:rFonts w:hint="eastAsia"/>
        </w:rPr>
        <w:t>仅与企业自身的经济利益有关，</w:t>
      </w:r>
      <w:ins w:id="208" w:author="天际" w:date="2020-05-13T20:25:17Z">
        <w:r>
          <w:rPr>
            <w:rFonts w:hint="eastAsia"/>
            <w:lang w:val="en-US" w:eastAsia="zh-CN"/>
          </w:rPr>
          <w:t>而且</w:t>
        </w:r>
      </w:ins>
      <w:r>
        <w:rPr>
          <w:rFonts w:hint="eastAsia"/>
        </w:rPr>
        <w:t>与哈萨克斯坦的国防安全，国家地位和军事装备密不可分。在了解哈萨克斯坦石油公司的当前经营状况并分析市场趋势的基础上，本文将借鉴国内外现有的经济理论和企业价值链理论，深入研究中国石油公司在哈萨克斯坦的发展潜力和资源优势。</w:t>
      </w:r>
      <w:del w:id="209" w:author="天际" w:date="2020-05-13T20:25:34Z">
        <w:r>
          <w:rPr>
            <w:rFonts w:hint="eastAsia"/>
          </w:rPr>
          <w:delText>同一个行业。</w:delText>
        </w:r>
      </w:del>
      <w:r>
        <w:rPr>
          <w:rFonts w:hint="eastAsia"/>
        </w:rPr>
        <w:t>在总结了国外的一些研究成果之后，提出了可以促进哈萨克斯坦企业发展的对策，并为企业提供重要的经验指导。</w:t>
      </w:r>
      <w:commentRangeStart w:id="2"/>
      <w:r>
        <w:rPr>
          <w:rFonts w:hint="eastAsia"/>
        </w:rPr>
        <w:t>哈萨克斯坦的国际竞争力主要取决于国内公司目前的优势。</w:t>
      </w:r>
      <w:commentRangeEnd w:id="2"/>
      <w:r>
        <w:commentReference w:id="2"/>
      </w:r>
      <w:r>
        <w:rPr>
          <w:rFonts w:hint="eastAsia"/>
        </w:rPr>
        <w:t>这就要求我们发展系统，客观，公正，有效和合理的理论来应对当前激烈的企业竞争。鉴于哈萨克斯坦企业当前面临的问题，寻找有效的方法来确保哈萨克斯坦石油企业能够快速，持久地发展，需要对哈萨克斯坦的竞争力进行全面，多角度的分析。当前大多数主流方法都是通过层次分析法，主成分分析法，数据包络分析法等方法进行的，</w:t>
      </w:r>
      <w:del w:id="210" w:author="天际" w:date="2020-05-13T20:26:36Z">
        <w:r>
          <w:rPr>
            <w:rFonts w:hint="default"/>
            <w:lang w:val="en-US"/>
          </w:rPr>
          <w:delText>因此</w:delText>
        </w:r>
      </w:del>
      <w:ins w:id="211" w:author="天际" w:date="2020-05-13T20:26:37Z">
        <w:r>
          <w:rPr>
            <w:rFonts w:hint="eastAsia"/>
            <w:lang w:val="en-US" w:eastAsia="zh-CN"/>
          </w:rPr>
          <w:t>而</w:t>
        </w:r>
      </w:ins>
      <w:r>
        <w:rPr>
          <w:rFonts w:hint="eastAsia"/>
        </w:rPr>
        <w:t>模糊物元法很少用于分析。这种评估方法可以反映现有企业的优缺点，并针对影响企业发展的各种因素制定适当的发展计划，使哈萨克斯坦的石油公司可以在避免不利的同时增加经济收入，并逐步引领</w:t>
      </w:r>
      <w:commentRangeStart w:id="3"/>
      <w:r>
        <w:rPr>
          <w:rFonts w:hint="eastAsia"/>
        </w:rPr>
        <w:t>自己油。市场</w:t>
      </w:r>
      <w:commentRangeEnd w:id="3"/>
      <w:r>
        <w:commentReference w:id="3"/>
      </w:r>
      <w:r>
        <w:rPr>
          <w:rFonts w:hint="eastAsia"/>
        </w:rPr>
        <w:t>，从而增强其现有竞争力</w:t>
      </w:r>
      <w:r>
        <w:t>。</w:t>
      </w:r>
    </w:p>
    <w:p>
      <w:pPr>
        <w:pStyle w:val="18"/>
        <w:bidi w:val="0"/>
      </w:pPr>
    </w:p>
    <w:bookmarkEnd w:id="1"/>
    <w:p>
      <w:pPr>
        <w:pStyle w:val="2"/>
        <w:bidi w:val="0"/>
        <w:rPr>
          <w:rFonts w:ascii="黑体"/>
          <w:sz w:val="40"/>
        </w:rPr>
      </w:pPr>
      <w:bookmarkStart w:id="28" w:name="_Toc32047"/>
      <w:r>
        <w:rPr>
          <w:rFonts w:hint="eastAsia"/>
          <w:lang w:val="en-US" w:eastAsia="zh-CN"/>
        </w:rPr>
        <w:t xml:space="preserve">2 </w:t>
      </w:r>
      <w:r>
        <w:t xml:space="preserve"> 哈国石油企业发展现状分析</w:t>
      </w:r>
      <w:bookmarkEnd w:id="28"/>
    </w:p>
    <w:p>
      <w:pPr>
        <w:pStyle w:val="3"/>
        <w:bidi w:val="0"/>
        <w:rPr>
          <w:rFonts w:ascii="黑体"/>
          <w:sz w:val="25"/>
        </w:rPr>
      </w:pPr>
      <w:bookmarkStart w:id="29" w:name="_TOC_250048"/>
      <w:bookmarkEnd w:id="29"/>
      <w:bookmarkStart w:id="30" w:name="_Toc5312"/>
      <w:r>
        <w:rPr>
          <w:rFonts w:hint="eastAsia"/>
          <w:lang w:val="en-US" w:eastAsia="zh-CN"/>
        </w:rPr>
        <w:t xml:space="preserve">2.1  </w:t>
      </w:r>
      <w:r>
        <w:t>哈萨克斯坦石油</w:t>
      </w:r>
      <w:bookmarkEnd w:id="30"/>
      <w:bookmarkStart w:id="31" w:name="_TOC_250047"/>
      <w:bookmarkEnd w:id="31"/>
      <w:r>
        <w:rPr>
          <w:rFonts w:hint="eastAsia"/>
        </w:rPr>
        <w:t>储量</w:t>
      </w:r>
    </w:p>
    <w:p>
      <w:pPr>
        <w:pStyle w:val="18"/>
        <w:bidi w:val="0"/>
        <w:rPr>
          <w:rFonts w:hint="eastAsia"/>
        </w:rPr>
      </w:pPr>
      <w:r>
        <w:rPr>
          <w:rFonts w:hint="eastAsia"/>
        </w:rPr>
        <w:t>哈萨克斯坦实际上是位于中亚的一个石油生产大国,</w:t>
      </w:r>
      <w:commentRangeStart w:id="4"/>
      <w:r>
        <w:rPr>
          <w:rFonts w:hint="eastAsia"/>
        </w:rPr>
        <w:t>也是主要获取中亚丰富的石油和天然气的资源之一。</w:t>
      </w:r>
      <w:commentRangeEnd w:id="4"/>
      <w:r>
        <w:commentReference w:id="4"/>
      </w:r>
      <w:r>
        <w:rPr>
          <w:rFonts w:hint="eastAsia"/>
        </w:rPr>
        <w:t>当前已经探明的</w:t>
      </w:r>
      <w:commentRangeStart w:id="5"/>
      <w:r>
        <w:rPr>
          <w:rFonts w:hint="eastAsia"/>
        </w:rPr>
        <w:t>俄罗斯</w:t>
      </w:r>
      <w:commentRangeEnd w:id="5"/>
      <w:r>
        <w:commentReference w:id="5"/>
      </w:r>
      <w:r>
        <w:rPr>
          <w:rFonts w:hint="eastAsia"/>
        </w:rPr>
        <w:t>原油天然气储量大约为41.4亿吨,约占目前世界上总石油天然气储量的2.3%。</w:t>
      </w:r>
      <w:commentRangeStart w:id="6"/>
      <w:r>
        <w:rPr>
          <w:rFonts w:hint="eastAsia"/>
        </w:rPr>
        <w:t>它</w:t>
      </w:r>
      <w:commentRangeEnd w:id="6"/>
      <w:r>
        <w:commentReference w:id="6"/>
      </w:r>
      <w:r>
        <w:rPr>
          <w:rFonts w:hint="eastAsia"/>
        </w:rPr>
        <w:t>的天然气储量大约是现今俄罗斯-中亚地区的三分之一,在前俄罗斯和苏联的国家中储量排名第二。1991年苏联和俄罗斯解体后,哈萨克斯坦的政府采取了一系列的措施,包括修复其油田并进一步重建</w:t>
      </w:r>
      <w:r>
        <w:rPr>
          <w:rFonts w:hint="eastAsia"/>
          <w:highlight w:val="none"/>
          <w:rPrChange w:id="212" w:author="成龙" w:date="2020-05-19T14:50:35Z">
            <w:rPr>
              <w:rFonts w:hint="eastAsia"/>
            </w:rPr>
          </w:rPrChange>
        </w:rPr>
        <w:t>其油田</w:t>
      </w:r>
      <w:r>
        <w:rPr>
          <w:rFonts w:hint="eastAsia"/>
        </w:rPr>
        <w:t>的基础和设施。由于来自美国等</w:t>
      </w:r>
      <w:ins w:id="213" w:author="天际" w:date="2020-05-13T20:28:59Z">
        <w:r>
          <w:rPr>
            <w:rFonts w:hint="eastAsia"/>
          </w:rPr>
          <w:t>国家</w:t>
        </w:r>
      </w:ins>
      <w:r>
        <w:rPr>
          <w:rFonts w:hint="eastAsia"/>
        </w:rPr>
        <w:t>大量海外</w:t>
      </w:r>
      <w:del w:id="214" w:author="天际" w:date="2020-05-13T20:29:04Z">
        <w:r>
          <w:rPr>
            <w:rFonts w:hint="eastAsia"/>
          </w:rPr>
          <w:delText>国家和</w:delText>
        </w:r>
      </w:del>
      <w:r>
        <w:rPr>
          <w:rFonts w:hint="eastAsia"/>
        </w:rPr>
        <w:t>资本的进入,哈萨克斯坦的经济和石油工业也开始迅速得到恢复和蓬勃发展,石油产量比以前增加了一倍。特别是中亚里海地区石油的勘探和生产由于其独特的自然资源优势而对于哈萨克斯坦的社会和经济发展产生了巨大的影响。根据能源部和美国国务院2012年的研究报告,哈萨克斯坦能源部所属的里海石油大陆架的主要原油天然气储量和里海凝析油天然气储量平均预计将在2020年达到130亿吨。在几十年内,哈萨克斯坦很有可能会发展成为目前世界第二大的石油天然气出口国。根据哈萨克斯坦的专家预测,经过几年的研究和发展,哈萨克斯坦已探明的潜在主要原油天然气储量到2025年将达到占目前世界天然气储量的5.5%。有专家估计哈萨克斯坦的潜在主要原油天然气储量大约为1.2-17亿吨,其中60%的原油</w:t>
      </w:r>
      <w:del w:id="215" w:author="天际" w:date="2020-05-13T20:30:13Z">
        <w:r>
          <w:rPr>
            <w:rFonts w:hint="default"/>
            <w:lang w:val="en-US"/>
          </w:rPr>
          <w:delText>属</w:delText>
        </w:r>
      </w:del>
      <w:ins w:id="216" w:author="天际" w:date="2020-05-13T20:30:15Z">
        <w:r>
          <w:rPr>
            <w:rFonts w:hint="eastAsia"/>
            <w:lang w:val="en-US" w:eastAsia="zh-CN"/>
          </w:rPr>
          <w:t>位</w:t>
        </w:r>
      </w:ins>
      <w:r>
        <w:rPr>
          <w:rFonts w:hint="eastAsia"/>
        </w:rPr>
        <w:t>于卡利海。目前哈萨克斯坦</w:t>
      </w:r>
      <w:del w:id="217" w:author="天际" w:date="2020-05-13T20:30:28Z">
        <w:r>
          <w:rPr>
            <w:rFonts w:hint="eastAsia"/>
          </w:rPr>
          <w:delText>目前</w:delText>
        </w:r>
      </w:del>
      <w:r>
        <w:rPr>
          <w:rFonts w:hint="eastAsia"/>
        </w:rPr>
        <w:t>已经拥有五个正在建设</w:t>
      </w:r>
      <w:r>
        <w:rPr>
          <w:rFonts w:hint="eastAsia"/>
          <w:highlight w:val="none"/>
          <w:rPrChange w:id="218" w:author="成龙" w:date="2020-05-19T14:50:35Z">
            <w:rPr>
              <w:rFonts w:hint="eastAsia"/>
            </w:rPr>
          </w:rPrChange>
        </w:rPr>
        <w:t>和开发</w:t>
      </w:r>
      <w:r>
        <w:rPr>
          <w:rFonts w:hint="eastAsia"/>
        </w:rPr>
        <w:t>的天然天油气盆地,占该国正在开发油田盆地总数的三分之一。</w:t>
      </w:r>
      <w:commentRangeStart w:id="7"/>
      <w:r>
        <w:rPr>
          <w:rFonts w:hint="eastAsia"/>
        </w:rPr>
        <w:t>目前中亚的主要石油和天然气生产地区与俄罗斯和中东不同[2]。</w:t>
      </w:r>
      <w:commentRangeEnd w:id="7"/>
      <w:r>
        <w:commentReference w:id="7"/>
      </w:r>
      <w:r>
        <w:rPr>
          <w:rFonts w:hint="eastAsia"/>
        </w:rPr>
        <w:t>目前中亚的主要石油和天然气主要生产地区集中在阿富汗和哈萨克斯坦。目前该国的平原地形主要在里海平原和丘陵低地,主要的里海石油和天然气的生产区中大约有191个油田主要集中在这些平原地形上。</w:t>
      </w:r>
      <w:commentRangeStart w:id="8"/>
      <w:r>
        <w:rPr>
          <w:rFonts w:hint="eastAsia"/>
        </w:rPr>
        <w:t>开发中的数字接近50％。其中，里海沿岸的独特优势已导致大多数石油和天然气资源集中在沿海国家。</w:t>
      </w:r>
      <w:commentRangeEnd w:id="8"/>
      <w:r>
        <w:commentReference w:id="8"/>
      </w:r>
      <w:r>
        <w:rPr>
          <w:rFonts w:hint="eastAsia"/>
        </w:rPr>
        <w:t>阿克秋宾斯克地区，卡拉甘达地区，基兹尔奥尔达地区和曼斯托地区同样资源丰富。在不断开发利用哈萨克斯坦油田的同时，其油田产量也在下降，国内原油产量也受到影响。在过去的十年中，其原油产量增长不到250％。</w:t>
      </w:r>
      <w:commentRangeStart w:id="9"/>
      <w:r>
        <w:rPr>
          <w:rFonts w:hint="eastAsia"/>
        </w:rPr>
        <w:t xml:space="preserve"> 21世纪初，中国有27家石油公司。</w:t>
      </w:r>
      <w:commentRangeEnd w:id="9"/>
      <w:r>
        <w:commentReference w:id="9"/>
      </w:r>
    </w:p>
    <w:p>
      <w:pPr>
        <w:pStyle w:val="18"/>
        <w:bidi w:val="0"/>
      </w:pPr>
      <w:r>
        <w:rPr>
          <w:rFonts w:hint="eastAsia"/>
        </w:rPr>
        <w:t>哈萨克斯坦的原油可以通过Tengiz-Novorossiysk管道和Ujin-Atyrau-Samara管道出口到欧洲市场。它也可以通过中哈石油管道</w:t>
      </w:r>
      <w:commentRangeStart w:id="10"/>
      <w:r>
        <w:rPr>
          <w:rFonts w:hint="eastAsia"/>
        </w:rPr>
        <w:t>市场开放</w:t>
      </w:r>
      <w:commentRangeEnd w:id="10"/>
      <w:r>
        <w:commentReference w:id="10"/>
      </w:r>
      <w:r>
        <w:rPr>
          <w:rFonts w:hint="eastAsia"/>
        </w:rPr>
        <w:t>。尽管哈萨克斯坦的石油公司才刚刚开始发展，</w:t>
      </w:r>
      <w:del w:id="219" w:author="天际" w:date="2020-05-13T20:33:23Z">
        <w:r>
          <w:rPr>
            <w:rFonts w:hint="default"/>
            <w:lang w:val="en-US"/>
          </w:rPr>
          <w:delText>但它们</w:delText>
        </w:r>
      </w:del>
      <w:ins w:id="220" w:author="天际" w:date="2020-05-13T20:33:24Z">
        <w:r>
          <w:rPr>
            <w:rFonts w:hint="eastAsia"/>
            <w:lang w:val="en-US" w:eastAsia="zh-CN"/>
          </w:rPr>
          <w:t>还</w:t>
        </w:r>
      </w:ins>
      <w:r>
        <w:rPr>
          <w:rFonts w:hint="eastAsia"/>
        </w:rPr>
        <w:t>缺乏经验，但未来会有更大的发展空间。</w:t>
      </w:r>
      <w:commentRangeStart w:id="11"/>
      <w:r>
        <w:rPr>
          <w:rFonts w:hint="eastAsia"/>
        </w:rPr>
        <w:t>大型国家</w:t>
      </w:r>
      <w:commentRangeEnd w:id="11"/>
      <w:r>
        <w:commentReference w:id="11"/>
      </w:r>
      <w:r>
        <w:rPr>
          <w:rFonts w:hint="eastAsia"/>
        </w:rPr>
        <w:t>和跨国公司在这里寻求利益。哈萨克斯坦不仅成为世界经济竞争的新焦点，而且在国际上也日益突出。石油领域的地位也日益突出，成为影响国际政治变化的重要地区。</w:t>
      </w:r>
    </w:p>
    <w:p>
      <w:pPr>
        <w:pStyle w:val="6"/>
        <w:ind w:left="510"/>
        <w:rPr>
          <w:rFonts w:hint="eastAsia" w:eastAsia="宋体"/>
          <w:sz w:val="20"/>
          <w:lang w:eastAsia="zh-CN"/>
        </w:rPr>
      </w:pPr>
      <w:r>
        <w:rPr>
          <w:rFonts w:hint="eastAsia" w:eastAsia="宋体"/>
          <w:sz w:val="20"/>
          <w:lang w:eastAsia="zh-CN"/>
        </w:rPr>
        <w:drawing>
          <wp:inline distT="0" distB="0" distL="114300" distR="114300">
            <wp:extent cx="2743200" cy="2125980"/>
            <wp:effectExtent l="0" t="0" r="0" b="7620"/>
            <wp:docPr id="243" name="图片 243" descr="15890489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1589048969(1)"/>
                    <pic:cNvPicPr>
                      <a:picLocks noChangeAspect="1"/>
                    </pic:cNvPicPr>
                  </pic:nvPicPr>
                  <pic:blipFill>
                    <a:blip r:embed="rId11"/>
                    <a:stretch>
                      <a:fillRect/>
                    </a:stretch>
                  </pic:blipFill>
                  <pic:spPr>
                    <a:xfrm>
                      <a:off x="0" y="0"/>
                      <a:ext cx="2743200" cy="2125980"/>
                    </a:xfrm>
                    <a:prstGeom prst="rect">
                      <a:avLst/>
                    </a:prstGeom>
                  </pic:spPr>
                </pic:pic>
              </a:graphicData>
            </a:graphic>
          </wp:inline>
        </w:drawing>
      </w:r>
    </w:p>
    <w:p>
      <w:pPr>
        <w:pStyle w:val="6"/>
        <w:bidi w:val="0"/>
      </w:pPr>
      <w:r>
        <w:t>图</w:t>
      </w:r>
      <w:r>
        <w:rPr>
          <w:rFonts w:hint="eastAsia"/>
          <w:lang w:val="en-US" w:eastAsia="zh-CN"/>
        </w:rPr>
        <w:t>2</w:t>
      </w:r>
      <w:r>
        <w:t>-1</w:t>
      </w:r>
      <w:r>
        <w:rPr>
          <w:rFonts w:hint="eastAsia"/>
          <w:lang w:val="en-US" w:eastAsia="zh-CN"/>
        </w:rPr>
        <w:t xml:space="preserve">  </w:t>
      </w:r>
      <w:r>
        <w:t>2005-2015 年哈萨克斯坦石油储量走势图（单位：十亿加仑）</w:t>
      </w:r>
    </w:p>
    <w:p>
      <w:pPr>
        <w:pStyle w:val="18"/>
        <w:bidi w:val="0"/>
      </w:pPr>
    </w:p>
    <w:p>
      <w:pPr>
        <w:pStyle w:val="3"/>
        <w:bidi w:val="0"/>
      </w:pPr>
      <w:r>
        <w:rPr>
          <w:rFonts w:hint="eastAsia"/>
          <w:lang w:val="en-US" w:eastAsia="zh-CN"/>
        </w:rPr>
        <w:t xml:space="preserve">2.2  </w:t>
      </w:r>
      <w:r>
        <w:t>哈萨克斯坦石油产量</w:t>
      </w:r>
    </w:p>
    <w:p>
      <w:pPr>
        <w:pStyle w:val="18"/>
        <w:bidi w:val="0"/>
        <w:rPr>
          <w:rFonts w:hint="eastAsia"/>
        </w:rPr>
      </w:pPr>
      <w:r>
        <w:rPr>
          <w:rFonts w:hint="eastAsia"/>
        </w:rPr>
        <w:t>哈萨克斯坦最初是前苏联的盟友。根据该国地质部门发布的数据，自1990年代初苏联解体以来，该年的石油总产量为2659×</w:t>
      </w:r>
      <w:commentRangeStart w:id="12"/>
      <w:r>
        <w:rPr>
          <w:rFonts w:hint="eastAsia"/>
        </w:rPr>
        <w:t>104</w:t>
      </w:r>
      <w:commentRangeEnd w:id="12"/>
      <w:r>
        <w:commentReference w:id="12"/>
      </w:r>
      <w:r>
        <w:rPr>
          <w:rFonts w:hint="eastAsia"/>
        </w:rPr>
        <w:t>吨。总开发量为4 009×104 t，2011年的生产能力是2011年的两倍。2015年，生产能力达到8400×104 t。近年来，哈萨克斯坦国家勘探局发现的油田数量已达到数百个</w:t>
      </w:r>
      <w:del w:id="221" w:author="天际" w:date="2020-05-13T20:35:28Z">
        <w:r>
          <w:rPr>
            <w:rFonts w:hint="eastAsia"/>
          </w:rPr>
          <w:delText>，其中十多个更大</w:delText>
        </w:r>
      </w:del>
      <w:r>
        <w:rPr>
          <w:rFonts w:hint="eastAsia"/>
        </w:rPr>
        <w:t>。这些地区主要集中在里海附近的几个州，包括阿特劳通古斯州，该州的卡萨甘油田，哈萨克斯坦西部的卡拉恰甘纳克油气田，卡拉姆卡斯，孟绍陶新乌津油田和贾纳诺尔和肯基油田。阿克托比。亚克油田，凯兹洛达（Kezlorda）的库姆库尔（Kumkor）油田等。</w:t>
      </w:r>
    </w:p>
    <w:p>
      <w:pPr>
        <w:pStyle w:val="18"/>
        <w:bidi w:val="0"/>
        <w:rPr>
          <w:rFonts w:hint="eastAsia"/>
        </w:rPr>
      </w:pPr>
      <w:r>
        <w:rPr>
          <w:rFonts w:hint="eastAsia"/>
        </w:rPr>
        <w:t>根据哈萨克斯坦政府21世纪上半叶能源发展计划的纲要，年石油产量将达到1.18×</w:t>
      </w:r>
      <w:commentRangeStart w:id="13"/>
      <w:r>
        <w:rPr>
          <w:rFonts w:hint="eastAsia"/>
        </w:rPr>
        <w:t>108</w:t>
      </w:r>
      <w:commentRangeEnd w:id="13"/>
      <w:r>
        <w:commentReference w:id="13"/>
      </w:r>
      <w:r>
        <w:rPr>
          <w:rFonts w:hint="eastAsia"/>
        </w:rPr>
        <w:t>吨，大约需要30年。下图显示了哈萨克斯坦未来15年的石油生产计划。</w:t>
      </w:r>
      <w:commentRangeStart w:id="14"/>
      <w:r>
        <w:rPr>
          <w:rFonts w:hint="eastAsia"/>
        </w:rPr>
        <w:t xml:space="preserve"> 2030年，哈萨克斯坦，阿特劳的提吉兹和哈萨克斯坦西部的卡拉恰甘纳克被当地人誉为北方的明珠</w:t>
      </w:r>
      <w:commentRangeEnd w:id="14"/>
      <w:r>
        <w:commentReference w:id="14"/>
      </w:r>
      <w:r>
        <w:rPr>
          <w:rFonts w:hint="eastAsia"/>
        </w:rPr>
        <w:t>。他们的政府计划明确指出，在未来十五年中，哈萨克斯坦的主要石油生产任务将由这三个地区的大中型油田完成。与近年来的储量消耗和不可再生能源的使用相比，到21世纪的最后50年，如果哈萨克斯坦其他地区没有新的突破，该国的</w:t>
      </w:r>
      <w:r>
        <w:rPr>
          <w:rFonts w:hint="eastAsia"/>
          <w:highlight w:val="none"/>
          <w:rPrChange w:id="222" w:author="成龙" w:date="2020-05-19T14:50:35Z">
            <w:rPr>
              <w:rFonts w:hint="eastAsia"/>
            </w:rPr>
          </w:rPrChange>
        </w:rPr>
        <w:t>石油总产</w:t>
      </w:r>
      <w:r>
        <w:rPr>
          <w:rFonts w:hint="eastAsia"/>
        </w:rPr>
        <w:t>量将减少减少约30％</w:t>
      </w:r>
      <w:ins w:id="223" w:author="天际" w:date="2020-05-13T20:37:19Z">
        <w:r>
          <w:rPr>
            <w:rFonts w:hint="eastAsia"/>
            <w:lang w:eastAsia="zh-CN"/>
          </w:rPr>
          <w:t>。</w:t>
        </w:r>
      </w:ins>
      <w:r>
        <w:rPr>
          <w:rFonts w:hint="eastAsia"/>
        </w:rPr>
        <w:t>由于哈萨克斯坦的政治制度是民主共和国的代表，因此主要的能源公司非常排斥政府主导的项目。为了经济利益，他们对油气勘探的热情也很</w:t>
      </w:r>
      <w:commentRangeStart w:id="15"/>
      <w:r>
        <w:rPr>
          <w:rFonts w:hint="eastAsia"/>
        </w:rPr>
        <w:t>冷热。</w:t>
      </w:r>
      <w:commentRangeEnd w:id="15"/>
      <w:r>
        <w:commentReference w:id="15"/>
      </w:r>
    </w:p>
    <w:p>
      <w:pPr>
        <w:pStyle w:val="18"/>
        <w:bidi w:val="0"/>
      </w:pPr>
      <w:commentRangeStart w:id="16"/>
      <w:r>
        <w:rPr>
          <w:rFonts w:hint="eastAsia"/>
        </w:rPr>
        <w:t>哈萨克斯坦是一个产油国，从未在石油和天然气方面落后于邻国。当它第一次进入2000年时，</w:t>
      </w:r>
      <w:commentRangeEnd w:id="16"/>
      <w:r>
        <w:commentReference w:id="16"/>
      </w:r>
      <w:r>
        <w:rPr>
          <w:rFonts w:hint="eastAsia"/>
        </w:rPr>
        <w:t xml:space="preserve">它吸收了各级投资近30亿美元。勘探投资比重不是很高。大约是十分之一。 </w:t>
      </w:r>
      <w:ins w:id="224" w:author="天际" w:date="2020-05-13T20:38:59Z">
        <w:r>
          <w:rPr>
            <w:rFonts w:hint="eastAsia"/>
            <w:lang w:val="en-US" w:eastAsia="zh-CN"/>
          </w:rPr>
          <w:t>20</w:t>
        </w:r>
      </w:ins>
      <w:r>
        <w:rPr>
          <w:rFonts w:hint="eastAsia"/>
        </w:rPr>
        <w:t>11年后，投资得以恢复，各行各业因利息支出激增至1288亿元。值得一提的是，用于勘探的比例已降至不足十分之一</w:t>
      </w:r>
      <w:r>
        <w:t>。</w:t>
      </w:r>
    </w:p>
    <w:p>
      <w:pPr>
        <w:pStyle w:val="6"/>
        <w:bidi w:val="0"/>
      </w:pPr>
      <w:r>
        <w:drawing>
          <wp:inline distT="0" distB="0" distL="0" distR="0">
            <wp:extent cx="4257675" cy="2447925"/>
            <wp:effectExtent l="0" t="0" r="9525" b="5715"/>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2" cstate="print"/>
                    <a:stretch>
                      <a:fillRect/>
                    </a:stretch>
                  </pic:blipFill>
                  <pic:spPr>
                    <a:xfrm>
                      <a:off x="0" y="0"/>
                      <a:ext cx="4257675" cy="2447925"/>
                    </a:xfrm>
                    <a:prstGeom prst="rect">
                      <a:avLst/>
                    </a:prstGeom>
                  </pic:spPr>
                </pic:pic>
              </a:graphicData>
            </a:graphic>
          </wp:inline>
        </w:drawing>
      </w:r>
    </w:p>
    <w:p>
      <w:pPr>
        <w:pStyle w:val="6"/>
        <w:bidi w:val="0"/>
        <w:rPr>
          <w:lang w:val="zh-CN" w:eastAsia="zh-CN"/>
        </w:rPr>
      </w:pPr>
      <w:r>
        <w:rPr>
          <w:lang w:val="zh-CN" w:eastAsia="zh-CN"/>
        </w:rPr>
        <w:t>图</w:t>
      </w:r>
      <w:r>
        <w:rPr>
          <w:rFonts w:hint="eastAsia"/>
          <w:lang w:val="en-US" w:eastAsia="zh-CN"/>
        </w:rPr>
        <w:t xml:space="preserve">3-2 </w:t>
      </w:r>
      <w:r>
        <w:rPr>
          <w:lang w:val="zh-CN" w:eastAsia="zh-CN"/>
        </w:rPr>
        <w:t>2016—2030 年哈国石油产量规划图</w:t>
      </w:r>
    </w:p>
    <w:p>
      <w:pPr>
        <w:pStyle w:val="18"/>
        <w:bidi w:val="0"/>
      </w:pPr>
    </w:p>
    <w:p>
      <w:pPr>
        <w:pStyle w:val="18"/>
        <w:bidi w:val="0"/>
      </w:pPr>
      <w:r>
        <w:rPr>
          <w:rFonts w:hint="eastAsia"/>
        </w:rPr>
        <w:t xml:space="preserve">根据经验，我们可以知道，政府需要在保持石油产量波动不大的水平上发挥更加积极的作用。 </w:t>
      </w:r>
      <w:commentRangeStart w:id="17"/>
      <w:r>
        <w:rPr>
          <w:rFonts w:hint="eastAsia"/>
        </w:rPr>
        <w:t>可以酌情引入相关的支持性刺激措施，无论是国外还是私人的财政支持。</w:t>
      </w:r>
      <w:commentRangeEnd w:id="17"/>
      <w:r>
        <w:commentReference w:id="17"/>
      </w:r>
      <w:r>
        <w:rPr>
          <w:rFonts w:hint="eastAsia"/>
        </w:rPr>
        <w:t xml:space="preserve"> 当老油田产能下降时，应组成相关科研团队，进一步开发新资源。 鼓励大力研究和开发新工艺和技术是循环开发的重要手段，因此必须努力提高石油利用率并减少废品率</w:t>
      </w:r>
      <w:r>
        <w:rPr>
          <w:rFonts w:hint="eastAsia"/>
          <w:vertAlign w:val="superscript"/>
          <w:lang w:val="en-US" w:eastAsia="zh-CN"/>
        </w:rPr>
        <w:t>[3]</w:t>
      </w:r>
      <w:r>
        <w:t>。</w:t>
      </w:r>
    </w:p>
    <w:p>
      <w:pPr>
        <w:pStyle w:val="18"/>
        <w:bidi w:val="0"/>
      </w:pPr>
      <w:bookmarkStart w:id="32" w:name="_TOC_250046"/>
      <w:bookmarkEnd w:id="32"/>
    </w:p>
    <w:p>
      <w:pPr>
        <w:pStyle w:val="18"/>
        <w:bidi w:val="0"/>
      </w:pPr>
    </w:p>
    <w:p>
      <w:pPr>
        <w:pStyle w:val="2"/>
        <w:bidi w:val="0"/>
      </w:pPr>
      <w:bookmarkStart w:id="33" w:name="_Toc13142"/>
      <w:r>
        <w:rPr>
          <w:rFonts w:hint="eastAsia"/>
          <w:lang w:val="en-US" w:eastAsia="zh-CN"/>
        </w:rPr>
        <w:t xml:space="preserve">3 </w:t>
      </w:r>
      <w:r>
        <w:t xml:space="preserve"> 哈萨克斯坦石油企业竞争力影响因素分析及评价体系的构建</w:t>
      </w:r>
      <w:bookmarkEnd w:id="33"/>
    </w:p>
    <w:p>
      <w:pPr>
        <w:pStyle w:val="3"/>
        <w:bidi w:val="0"/>
      </w:pPr>
      <w:bookmarkStart w:id="34" w:name="_TOC_250034"/>
      <w:bookmarkEnd w:id="34"/>
      <w:bookmarkStart w:id="35" w:name="_Toc14603"/>
      <w:r>
        <w:rPr>
          <w:rFonts w:hint="eastAsia"/>
          <w:lang w:val="en-US" w:eastAsia="zh-CN"/>
        </w:rPr>
        <w:t xml:space="preserve">3.1  </w:t>
      </w:r>
      <w:r>
        <w:t>石油企业竞争力影响因素分析</w:t>
      </w:r>
      <w:bookmarkEnd w:id="35"/>
    </w:p>
    <w:p>
      <w:pPr>
        <w:pStyle w:val="4"/>
        <w:bidi w:val="0"/>
        <w:rPr>
          <w:rFonts w:ascii="黑体"/>
          <w:sz w:val="25"/>
        </w:rPr>
      </w:pPr>
      <w:bookmarkStart w:id="36" w:name="_TOC_250033"/>
      <w:bookmarkEnd w:id="36"/>
      <w:bookmarkStart w:id="37" w:name="_Toc22912"/>
      <w:r>
        <w:rPr>
          <w:rFonts w:hint="eastAsia"/>
          <w:lang w:val="en-US" w:eastAsia="zh-CN"/>
        </w:rPr>
        <w:t xml:space="preserve">3.1.1  </w:t>
      </w:r>
      <w:r>
        <w:t>技术创新因素</w:t>
      </w:r>
      <w:bookmarkEnd w:id="37"/>
    </w:p>
    <w:p>
      <w:pPr>
        <w:pStyle w:val="18"/>
        <w:bidi w:val="0"/>
        <w:rPr>
          <w:rFonts w:hint="eastAsia"/>
          <w:lang w:eastAsia="zh-CN"/>
        </w:rPr>
      </w:pPr>
      <w:r>
        <w:rPr>
          <w:rFonts w:hint="eastAsia"/>
          <w:lang w:eastAsia="zh-CN"/>
        </w:rPr>
        <w:t>对于企业的发展而言，创新是必不可少的，尤其是在技术层面，加强技术创新的好处如下：</w:t>
      </w:r>
    </w:p>
    <w:p>
      <w:pPr>
        <w:pStyle w:val="18"/>
        <w:bidi w:val="0"/>
        <w:rPr>
          <w:rFonts w:hint="eastAsia"/>
          <w:lang w:eastAsia="zh-CN"/>
        </w:rPr>
      </w:pPr>
      <w:r>
        <w:rPr>
          <w:rFonts w:hint="eastAsia"/>
          <w:lang w:eastAsia="zh-CN"/>
        </w:rPr>
        <w:t>（1）技术创新可以为企业带来超额利润，因为在公司购买新技术的初始阶段，它将比其他公司具有相对竞争优势。 一方面可以提高公司的运营效率，另一方面可以减少人工</w:t>
      </w:r>
      <w:r>
        <w:rPr>
          <w:rFonts w:hint="eastAsia"/>
          <w:lang w:val="en-US" w:eastAsia="zh-CN"/>
        </w:rPr>
        <w:t>、</w:t>
      </w:r>
      <w:r>
        <w:rPr>
          <w:rFonts w:hint="eastAsia"/>
          <w:lang w:eastAsia="zh-CN"/>
        </w:rPr>
        <w:t>成本，帮助公司获得更多利润；</w:t>
      </w:r>
    </w:p>
    <w:p>
      <w:pPr>
        <w:pStyle w:val="18"/>
        <w:bidi w:val="0"/>
        <w:rPr>
          <w:rFonts w:hint="eastAsia"/>
          <w:lang w:eastAsia="zh-CN"/>
        </w:rPr>
      </w:pPr>
      <w:r>
        <w:rPr>
          <w:rFonts w:hint="eastAsia"/>
          <w:lang w:eastAsia="zh-CN"/>
        </w:rPr>
        <w:t>（2）技术创新可以提高企业的经营效率，实现企业的全面管理。 先进的技术水平可以提高效率，降低成本，缩短生产时间并提高产品质量，从而在与同类产品竞争时减少销售量</w:t>
      </w:r>
    </w:p>
    <w:p>
      <w:pPr>
        <w:pStyle w:val="18"/>
        <w:bidi w:val="0"/>
        <w:rPr>
          <w:rFonts w:hint="eastAsia"/>
          <w:lang w:eastAsia="zh-CN"/>
        </w:rPr>
      </w:pPr>
      <w:r>
        <w:rPr>
          <w:rFonts w:hint="eastAsia"/>
          <w:lang w:eastAsia="zh-CN"/>
        </w:rPr>
        <w:t>（3）技术创新可以帮助改善环境质量并实现可持续发展。一方面可以避免过度依赖自然资源，另一方面可以提高资源价格获得销售，最终提高企业的竞争力。</w:t>
      </w:r>
    </w:p>
    <w:p>
      <w:pPr>
        <w:pStyle w:val="18"/>
        <w:bidi w:val="0"/>
        <w:rPr>
          <w:rFonts w:hint="eastAsia"/>
          <w:lang w:eastAsia="zh-CN"/>
        </w:rPr>
      </w:pPr>
      <w:r>
        <w:rPr>
          <w:rFonts w:hint="eastAsia"/>
          <w:lang w:eastAsia="zh-CN"/>
        </w:rPr>
        <w:t>世界石油开采业已经发展了140年，并且不乏争辩说一些资源将被耗尽的争论。但是，随着科学技术的发展，新技术的应用导致全球油气供应量逐年增加，自然资源的利用率也不断提高。</w:t>
      </w:r>
      <w:del w:id="225" w:author="天际" w:date="2020-05-13T20:41:24Z">
        <w:r>
          <w:rPr>
            <w:rFonts w:hint="eastAsia"/>
            <w:lang w:eastAsia="zh-CN"/>
          </w:rPr>
          <w:delText>也有重大改进。</w:delText>
        </w:r>
      </w:del>
      <w:r>
        <w:rPr>
          <w:rFonts w:hint="eastAsia"/>
          <w:lang w:eastAsia="zh-CN"/>
        </w:rPr>
        <w:t>随着科学技术的不断进步，石油公司越来越重视技术水平的发展</w:t>
      </w:r>
      <w:r>
        <w:rPr>
          <w:rFonts w:hint="eastAsia"/>
          <w:vertAlign w:val="superscript"/>
          <w:lang w:eastAsia="zh-CN"/>
        </w:rPr>
        <w:t>[6]</w:t>
      </w:r>
      <w:r>
        <w:rPr>
          <w:rFonts w:hint="eastAsia"/>
          <w:lang w:eastAsia="zh-CN"/>
        </w:rPr>
        <w:t>。通过引进国外技术和内部创新，可以提高企业的竞争力，同时可以大大降低企业的成本。正是由于这些原因，我们应该更加重视技术创新因素，大力发展创新，提高石油公司的竞争力。</w:t>
      </w:r>
    </w:p>
    <w:p>
      <w:pPr>
        <w:pStyle w:val="4"/>
        <w:bidi w:val="0"/>
      </w:pPr>
      <w:bookmarkStart w:id="38" w:name="_TOC_250032"/>
      <w:bookmarkEnd w:id="38"/>
      <w:bookmarkStart w:id="39" w:name="_Toc21146"/>
      <w:r>
        <w:rPr>
          <w:rFonts w:hint="eastAsia"/>
          <w:lang w:val="en-US" w:eastAsia="zh-CN"/>
        </w:rPr>
        <w:t xml:space="preserve">3.1.2  </w:t>
      </w:r>
      <w:r>
        <w:t>人力资本因素</w:t>
      </w:r>
      <w:bookmarkEnd w:id="39"/>
    </w:p>
    <w:p>
      <w:pPr>
        <w:pStyle w:val="18"/>
        <w:bidi w:val="0"/>
        <w:rPr>
          <w:rFonts w:hint="eastAsia"/>
          <w:lang w:eastAsia="zh-CN"/>
        </w:rPr>
      </w:pPr>
      <w:r>
        <w:rPr>
          <w:rFonts w:hint="eastAsia"/>
          <w:lang w:eastAsia="zh-CN"/>
        </w:rPr>
        <w:t>美国著名的经济学家和社会学家加里·夏尔（Gare Shire）认为，人力资本占发达国家总资本的75％。对于一个企业来说，如果它不能吸引更多的专业人员，即使该企业拥有最先进的技术，也将无法创造令人满意的结果。人力资本可以从以下几个方面增强企业的竞争力：首先，企业的运作不依赖于机器，而是依赖于人力资源，因为人力资源的质量极大地影响着企业的决策，管理和运营。</w:t>
      </w:r>
      <w:commentRangeStart w:id="18"/>
      <w:r>
        <w:rPr>
          <w:rFonts w:hint="eastAsia"/>
          <w:lang w:eastAsia="zh-CN"/>
        </w:rPr>
        <w:t>质量，因为引进人才对于提高企业的基本实力至关重要。</w:t>
      </w:r>
      <w:commentRangeEnd w:id="18"/>
      <w:r>
        <w:commentReference w:id="18"/>
      </w:r>
      <w:r>
        <w:rPr>
          <w:rFonts w:hint="eastAsia"/>
          <w:lang w:eastAsia="zh-CN"/>
        </w:rPr>
        <w:t>其次，就未来的发展趋势而言，技术水平的提高往往只起到支撑作用，而不会影响企业的经济发展。资源，通过提高人才素质，可以加强企业内部的创新，为企业带来更大的发展潜力。</w:t>
      </w:r>
    </w:p>
    <w:p>
      <w:pPr>
        <w:pStyle w:val="4"/>
        <w:bidi w:val="0"/>
      </w:pPr>
      <w:bookmarkStart w:id="40" w:name="_TOC_250031"/>
      <w:bookmarkEnd w:id="40"/>
      <w:bookmarkStart w:id="41" w:name="_Toc19022"/>
      <w:r>
        <w:rPr>
          <w:rFonts w:hint="eastAsia"/>
          <w:lang w:val="en-US" w:eastAsia="zh-CN"/>
        </w:rPr>
        <w:t xml:space="preserve">3.1.3  </w:t>
      </w:r>
      <w:r>
        <w:t>资本运营因素</w:t>
      </w:r>
      <w:bookmarkEnd w:id="41"/>
    </w:p>
    <w:p>
      <w:pPr>
        <w:pStyle w:val="18"/>
        <w:bidi w:val="0"/>
        <w:rPr>
          <w:rFonts w:hint="eastAsia"/>
          <w:lang w:eastAsia="zh-CN"/>
        </w:rPr>
      </w:pPr>
      <w:r>
        <w:rPr>
          <w:rFonts w:hint="eastAsia"/>
          <w:lang w:eastAsia="zh-CN"/>
        </w:rPr>
        <w:t>企业的资本是企业继续经营的最基本条件。因此，我们可以知道，企业的资产状况不仅影响企业的经济实力，而且在企业的市场竞争力中起着重要的作用。 良好的资产状况通常表现为低债务比率和稳定的资本流动。债务和利润管理之间的平衡提高了企业的经济实力。对于公司而言，有很多方法可以提高资本。一方面，他们可以通过融资吸收更多的社会资本，以扩大企业规模。一方面，公司通过股权投资参与其他公司的资本运营。通过收购其他公司可以获得其人力资源，技术实力和市场份额，从而可以迅速增加公司的市场份额。</w:t>
      </w:r>
    </w:p>
    <w:p>
      <w:pPr>
        <w:pStyle w:val="3"/>
        <w:bidi w:val="0"/>
      </w:pPr>
      <w:bookmarkStart w:id="42" w:name="_TOC_250029"/>
      <w:bookmarkEnd w:id="42"/>
      <w:bookmarkStart w:id="43" w:name="_TOC_250030"/>
      <w:bookmarkEnd w:id="43"/>
      <w:bookmarkStart w:id="44" w:name="_Toc24618"/>
      <w:r>
        <w:rPr>
          <w:rFonts w:hint="eastAsia"/>
          <w:lang w:val="en-US" w:eastAsia="zh-CN"/>
        </w:rPr>
        <w:t xml:space="preserve">3.2  </w:t>
      </w:r>
      <w:r>
        <w:t>石油企业竞争力评价体系的构建原则</w:t>
      </w:r>
      <w:bookmarkEnd w:id="44"/>
    </w:p>
    <w:p>
      <w:pPr>
        <w:pStyle w:val="18"/>
        <w:bidi w:val="0"/>
        <w:rPr>
          <w:rFonts w:hint="eastAsia"/>
          <w:lang w:eastAsia="zh-CN"/>
        </w:rPr>
      </w:pPr>
      <w:r>
        <w:rPr>
          <w:rFonts w:hint="eastAsia"/>
          <w:lang w:eastAsia="zh-CN"/>
        </w:rPr>
        <w:t xml:space="preserve">作为哈萨克斯坦国民经济的支柱产业，石油工业不仅受到资源的制约，而且具有高度的针对性和高风险性。它还需要国际战略目标。 由此可见，建立企业竞争力评价体系必须考虑石油公司的基本特征，以及石油公司所在行业的专业性，高风险和政策取向。 </w:t>
      </w:r>
    </w:p>
    <w:p>
      <w:pPr>
        <w:pStyle w:val="4"/>
        <w:bidi w:val="0"/>
        <w:rPr>
          <w:rFonts w:hint="eastAsia"/>
          <w:lang w:eastAsia="zh-CN"/>
        </w:rPr>
      </w:pPr>
      <w:bookmarkStart w:id="45" w:name="_Toc394"/>
      <w:r>
        <w:rPr>
          <w:rFonts w:hint="eastAsia"/>
          <w:lang w:eastAsia="zh-CN"/>
        </w:rPr>
        <w:t>3.2.1</w:t>
      </w:r>
      <w:r>
        <w:rPr>
          <w:rFonts w:hint="eastAsia"/>
          <w:lang w:val="en-US" w:eastAsia="zh-CN"/>
        </w:rPr>
        <w:t xml:space="preserve">  </w:t>
      </w:r>
      <w:r>
        <w:rPr>
          <w:rFonts w:hint="eastAsia"/>
          <w:lang w:eastAsia="zh-CN"/>
        </w:rPr>
        <w:t>评价体系的建设需要遵循指导原则</w:t>
      </w:r>
      <w:del w:id="226" w:author="天际" w:date="2020-05-13T20:43:45Z">
        <w:r>
          <w:rPr>
            <w:rFonts w:hint="eastAsia"/>
            <w:lang w:eastAsia="zh-CN"/>
          </w:rPr>
          <w:delText>。</w:delText>
        </w:r>
        <w:bookmarkEnd w:id="45"/>
      </w:del>
    </w:p>
    <w:p>
      <w:pPr>
        <w:pStyle w:val="18"/>
        <w:bidi w:val="0"/>
        <w:rPr>
          <w:rFonts w:hint="eastAsia"/>
          <w:lang w:eastAsia="zh-CN"/>
        </w:rPr>
      </w:pPr>
      <w:r>
        <w:rPr>
          <w:rFonts w:hint="eastAsia"/>
          <w:lang w:eastAsia="zh-CN"/>
        </w:rPr>
        <w:t>一个完整的石油企业竞争力评价体系，不仅要评价石油企业的竞争力，还必须明确指导石油企业的经营方向，能够紧跟国家宏观经济发展政策，促进与石油有关的发展。 企业，为区域社会和国民经济做出贡献。</w:t>
      </w:r>
    </w:p>
    <w:p>
      <w:pPr>
        <w:pStyle w:val="4"/>
        <w:bidi w:val="0"/>
        <w:rPr>
          <w:rFonts w:hint="eastAsia"/>
          <w:lang w:eastAsia="zh-CN"/>
        </w:rPr>
      </w:pPr>
      <w:bookmarkStart w:id="46" w:name="_Toc18158"/>
      <w:r>
        <w:rPr>
          <w:rFonts w:hint="eastAsia"/>
          <w:lang w:eastAsia="zh-CN"/>
        </w:rPr>
        <w:t>3.2.2</w:t>
      </w:r>
      <w:r>
        <w:rPr>
          <w:rFonts w:hint="eastAsia"/>
          <w:lang w:val="en-US" w:eastAsia="zh-CN"/>
        </w:rPr>
        <w:t xml:space="preserve">  </w:t>
      </w:r>
      <w:r>
        <w:rPr>
          <w:rFonts w:hint="eastAsia"/>
          <w:lang w:eastAsia="zh-CN"/>
        </w:rPr>
        <w:t>评价体系的建设需要遵循科学原则</w:t>
      </w:r>
      <w:bookmarkEnd w:id="46"/>
    </w:p>
    <w:p>
      <w:pPr>
        <w:pStyle w:val="18"/>
        <w:bidi w:val="0"/>
        <w:rPr>
          <w:rFonts w:hint="eastAsia"/>
          <w:lang w:eastAsia="zh-CN"/>
        </w:rPr>
      </w:pPr>
      <w:r>
        <w:rPr>
          <w:rFonts w:hint="eastAsia"/>
          <w:lang w:eastAsia="zh-CN"/>
        </w:rPr>
        <w:t>根据各自的生产和管理方法，各个行业和行业具有不同的评估系统。 石油企业评价体系的建设必须根据自身行业的特点选择指标，不仅要包括常规公司的营业利润和资产流量指标，还要包括油气生产，油气储量，炼油和化工等。 生产能力，油气产品销售以及石油公司的其他关键数据。 这些数据必须科学有效地反映石油公司竞争力的真实情况。</w:t>
      </w:r>
    </w:p>
    <w:p>
      <w:pPr>
        <w:pStyle w:val="4"/>
        <w:bidi w:val="0"/>
        <w:rPr>
          <w:rFonts w:hint="eastAsia"/>
          <w:lang w:eastAsia="zh-CN"/>
        </w:rPr>
      </w:pPr>
      <w:bookmarkStart w:id="47" w:name="_Toc6632"/>
      <w:r>
        <w:rPr>
          <w:rFonts w:hint="eastAsia"/>
          <w:lang w:eastAsia="zh-CN"/>
        </w:rPr>
        <w:t>3.2.3</w:t>
      </w:r>
      <w:r>
        <w:rPr>
          <w:rFonts w:hint="eastAsia"/>
          <w:lang w:val="en-US" w:eastAsia="zh-CN"/>
        </w:rPr>
        <w:t xml:space="preserve">  </w:t>
      </w:r>
      <w:r>
        <w:rPr>
          <w:rFonts w:hint="eastAsia"/>
          <w:lang w:eastAsia="zh-CN"/>
        </w:rPr>
        <w:t>应在可操作数据的基础上构建评估系统</w:t>
      </w:r>
      <w:bookmarkEnd w:id="47"/>
    </w:p>
    <w:p>
      <w:pPr>
        <w:pStyle w:val="18"/>
        <w:bidi w:val="0"/>
        <w:rPr>
          <w:rFonts w:hint="eastAsia"/>
          <w:lang w:eastAsia="zh-CN"/>
        </w:rPr>
      </w:pPr>
      <w:r>
        <w:rPr>
          <w:rFonts w:hint="eastAsia"/>
          <w:lang w:eastAsia="zh-CN"/>
        </w:rPr>
        <w:t>建立石油企业竞争力评价体系必须切实可行。评价指标的有关数据必须真实有效。整个评估过程必须易于操作。</w:t>
      </w:r>
    </w:p>
    <w:p>
      <w:pPr>
        <w:pStyle w:val="4"/>
        <w:bidi w:val="0"/>
        <w:rPr>
          <w:rFonts w:hint="eastAsia"/>
          <w:lang w:eastAsia="zh-CN"/>
        </w:rPr>
      </w:pPr>
      <w:bookmarkStart w:id="48" w:name="_Toc6271"/>
      <w:r>
        <w:rPr>
          <w:rFonts w:hint="eastAsia"/>
          <w:lang w:eastAsia="zh-CN"/>
        </w:rPr>
        <w:t>3.2.4</w:t>
      </w:r>
      <w:r>
        <w:rPr>
          <w:rFonts w:hint="eastAsia"/>
          <w:lang w:val="en-US" w:eastAsia="zh-CN"/>
        </w:rPr>
        <w:t xml:space="preserve">  </w:t>
      </w:r>
      <w:r>
        <w:rPr>
          <w:rFonts w:hint="eastAsia"/>
          <w:lang w:eastAsia="zh-CN"/>
        </w:rPr>
        <w:t>评价体系的建设需要遵循动态原则</w:t>
      </w:r>
      <w:bookmarkEnd w:id="48"/>
    </w:p>
    <w:p>
      <w:pPr>
        <w:pStyle w:val="18"/>
        <w:bidi w:val="0"/>
        <w:rPr>
          <w:rFonts w:hint="eastAsia"/>
          <w:lang w:eastAsia="zh-CN"/>
        </w:rPr>
      </w:pPr>
      <w:r>
        <w:rPr>
          <w:rFonts w:hint="eastAsia"/>
          <w:lang w:eastAsia="zh-CN"/>
        </w:rPr>
        <w:t>世界经济正在发生变化，石油公司的竞争力不仅与国内产业政策和业务发展方式有关，而且随着国际市场环境的变化而变化。因此，评估系统不是某个时间点的静态竞争力水平，而是一段时间内动态竞争力的综合评估。</w:t>
      </w:r>
    </w:p>
    <w:p>
      <w:pPr>
        <w:pStyle w:val="3"/>
        <w:bidi w:val="0"/>
        <w:rPr>
          <w:rFonts w:ascii="黑体"/>
          <w:sz w:val="35"/>
        </w:rPr>
      </w:pPr>
      <w:bookmarkStart w:id="49" w:name="_TOC_250028"/>
      <w:bookmarkEnd w:id="49"/>
      <w:bookmarkStart w:id="50" w:name="_Toc21337"/>
      <w:r>
        <w:rPr>
          <w:rFonts w:hint="eastAsia"/>
          <w:lang w:val="en-US" w:eastAsia="zh-CN"/>
        </w:rPr>
        <w:t xml:space="preserve">3.3  </w:t>
      </w:r>
      <w:r>
        <w:t>石油企业竞争力评价体系的建立</w:t>
      </w:r>
      <w:bookmarkEnd w:id="50"/>
    </w:p>
    <w:p>
      <w:pPr>
        <w:pStyle w:val="18"/>
        <w:bidi w:val="0"/>
        <w:rPr>
          <w:rFonts w:hint="eastAsia"/>
          <w:lang w:eastAsia="zh-CN"/>
        </w:rPr>
      </w:pPr>
      <w:r>
        <w:rPr>
          <w:rFonts w:hint="eastAsia"/>
          <w:lang w:eastAsia="zh-CN"/>
        </w:rPr>
        <w:t>建立石油企业的竞争力评价的体系。通过对信息的收集和分析,综合地分析石油企业在国际市场经济竞争中的地位和竞争优势,相对的优势和特殊劣势,为我国石油企业和公司的持续发展和经营提供了参考和发展方向。因此,建立我国石油企业的竞争力综合评价的体系不仅必须要充分考虑我国石油企业和公司的一般发展原则和特殊发展原则,还要充分地结合其相关的石油企业年报和统计数据对其经营规模,盈利的能力,技术能力和自主创新能力等因素进行了综合的评价。国内石油产业。反映了石油公司的经营能力和其发展,并进一步地反馈了</w:t>
      </w:r>
      <w:commentRangeStart w:id="19"/>
      <w:r>
        <w:rPr>
          <w:rFonts w:hint="eastAsia"/>
          <w:lang w:eastAsia="zh-CN"/>
        </w:rPr>
        <w:t>我国</w:t>
      </w:r>
      <w:commentRangeEnd w:id="19"/>
      <w:r>
        <w:commentReference w:id="19"/>
      </w:r>
      <w:r>
        <w:rPr>
          <w:rFonts w:hint="eastAsia"/>
          <w:lang w:eastAsia="zh-CN"/>
        </w:rPr>
        <w:t>石油企业和公司在其国际舞台上的地位和竞争力</w:t>
      </w:r>
      <w:r>
        <w:rPr>
          <w:rFonts w:hint="eastAsia"/>
          <w:vertAlign w:val="superscript"/>
          <w:lang w:eastAsia="zh-CN"/>
          <w:rPrChange w:id="227" w:author="天际" w:date="2020-05-13T20:45:26Z">
            <w:rPr>
              <w:rFonts w:hint="eastAsia"/>
              <w:lang w:eastAsia="zh-CN"/>
            </w:rPr>
          </w:rPrChange>
        </w:rPr>
        <w:t>[8]</w:t>
      </w:r>
      <w:r>
        <w:rPr>
          <w:rFonts w:hint="eastAsia"/>
          <w:lang w:eastAsia="zh-CN"/>
        </w:rPr>
        <w:t>。</w:t>
      </w:r>
    </w:p>
    <w:p>
      <w:pPr>
        <w:pStyle w:val="18"/>
        <w:bidi w:val="0"/>
        <w:rPr>
          <w:rFonts w:hint="eastAsia"/>
          <w:lang w:eastAsia="zh-CN"/>
        </w:rPr>
      </w:pPr>
      <w:r>
        <w:rPr>
          <w:rFonts w:hint="eastAsia"/>
          <w:lang w:eastAsia="zh-CN"/>
        </w:rPr>
        <w:t>对国际石油化工业公司内部价值链的综合分析表明,它们的内部竞争力分别受其内部和外部影响价值链的主要因素影响。通过分析企业内部的价值链,可以有效提高石油企业的经营管理创新能力,可以有效实现和增强企业的自主创新能力。外部的价值链分析可以有效促进石油企业实现盈利的能力和其发展核心竞争能力的培养和实现。通过研究结合国际石油化工业公司的价值链特点,在对影响价值链因素的分析基础上,以国际石油化工业公司的内部价值链为基础进行参考,建立了对石油公司内部竞争力的评价指标体系。通过研究设计了对竞争力进行评估的指标体系,其中主要包括4个一级评价指标和15个二级指标,以便与其他大型的国际石油工业公司的竞争力进行比较。通过研究汇总了影响石油企业内部竞争力的主要价值链因素建立第一级评价指标,第二级评价指标足以详细地解释第一级评价指标的主要内容,突出了企业内部竞争力的重要性和基本特征。</w:t>
      </w:r>
    </w:p>
    <w:p>
      <w:pPr>
        <w:pStyle w:val="4"/>
        <w:bidi w:val="0"/>
      </w:pPr>
      <w:bookmarkStart w:id="51" w:name="_TOC_250027"/>
      <w:bookmarkEnd w:id="51"/>
      <w:bookmarkStart w:id="52" w:name="_Toc26460"/>
      <w:r>
        <w:rPr>
          <w:rFonts w:hint="eastAsia"/>
          <w:spacing w:val="-1"/>
          <w:lang w:val="en-US" w:eastAsia="zh-CN"/>
        </w:rPr>
        <w:t xml:space="preserve">3.3.1  </w:t>
      </w:r>
      <w:r>
        <w:rPr>
          <w:spacing w:val="-1"/>
        </w:rPr>
        <w:t>体现企业规模的指标</w:t>
      </w:r>
      <w:bookmarkEnd w:id="52"/>
    </w:p>
    <w:p>
      <w:pPr>
        <w:pStyle w:val="18"/>
        <w:bidi w:val="0"/>
        <w:rPr>
          <w:rFonts w:hint="eastAsia"/>
          <w:lang w:eastAsia="zh-CN"/>
        </w:rPr>
      </w:pPr>
      <w:r>
        <w:rPr>
          <w:rFonts w:hint="eastAsia"/>
          <w:lang w:eastAsia="zh-CN"/>
        </w:rPr>
        <w:t>石油公司的规模是指公司经营的总体规模，包括石油和天然气资源，大量的资本投资，专业的勘探技术团队以及现金勘探和生产设备。本文选择以下石油公司的规模指标：公司的整体营业收入，公司的总资产，公司的油气产量，公司的油气储量，公司的实际炼油和化工能力以及公司的产品销售。数据来源是所有公司的2019年年度报告。</w:t>
      </w:r>
    </w:p>
    <w:p>
      <w:pPr>
        <w:pStyle w:val="18"/>
        <w:bidi w:val="0"/>
        <w:rPr>
          <w:rFonts w:hint="eastAsia"/>
          <w:lang w:eastAsia="zh-CN"/>
        </w:rPr>
      </w:pPr>
      <w:r>
        <w:rPr>
          <w:rFonts w:hint="eastAsia"/>
          <w:lang w:eastAsia="zh-CN"/>
        </w:rPr>
        <w:t>（1）营业收入</w:t>
      </w:r>
    </w:p>
    <w:p>
      <w:pPr>
        <w:pStyle w:val="18"/>
        <w:bidi w:val="0"/>
        <w:rPr>
          <w:rFonts w:hint="eastAsia"/>
          <w:lang w:eastAsia="zh-CN"/>
        </w:rPr>
      </w:pPr>
      <w:r>
        <w:rPr>
          <w:rFonts w:hint="eastAsia"/>
          <w:lang w:eastAsia="zh-CN"/>
        </w:rPr>
        <w:t>营业收入是企业在日常生产和销售中获得的整体经济效益，它显示了企业在一定时期内的经营成果。 （单位：百万美元）</w:t>
      </w:r>
    </w:p>
    <w:p>
      <w:pPr>
        <w:pStyle w:val="18"/>
        <w:bidi w:val="0"/>
        <w:rPr>
          <w:rFonts w:hint="eastAsia"/>
          <w:lang w:eastAsia="zh-CN"/>
        </w:rPr>
      </w:pPr>
      <w:r>
        <w:rPr>
          <w:rFonts w:hint="eastAsia"/>
          <w:lang w:eastAsia="zh-CN"/>
        </w:rPr>
        <w:t>（2）总资产</w:t>
      </w:r>
    </w:p>
    <w:p>
      <w:pPr>
        <w:pStyle w:val="18"/>
        <w:bidi w:val="0"/>
        <w:rPr>
          <w:rFonts w:hint="eastAsia"/>
          <w:lang w:eastAsia="zh-CN"/>
        </w:rPr>
      </w:pPr>
      <w:r>
        <w:rPr>
          <w:rFonts w:hint="eastAsia"/>
          <w:lang w:eastAsia="zh-CN"/>
        </w:rPr>
        <w:t>企业的总资产是指可以带来利益的所有固定资产和流动资产。表现形式是这些资产的估值金额。 （单位：百万美元）</w:t>
      </w:r>
    </w:p>
    <w:p>
      <w:pPr>
        <w:pStyle w:val="18"/>
        <w:bidi w:val="0"/>
        <w:rPr>
          <w:rFonts w:hint="eastAsia"/>
          <w:lang w:eastAsia="zh-CN"/>
        </w:rPr>
      </w:pPr>
      <w:r>
        <w:rPr>
          <w:rFonts w:hint="eastAsia"/>
          <w:lang w:eastAsia="zh-CN"/>
        </w:rPr>
        <w:t>（3）油气生产</w:t>
      </w:r>
    </w:p>
    <w:p>
      <w:pPr>
        <w:pStyle w:val="18"/>
        <w:bidi w:val="0"/>
        <w:rPr>
          <w:rFonts w:hint="eastAsia"/>
          <w:lang w:eastAsia="zh-CN"/>
        </w:rPr>
      </w:pPr>
      <w:r>
        <w:rPr>
          <w:rFonts w:hint="eastAsia"/>
          <w:lang w:eastAsia="zh-CN"/>
        </w:rPr>
        <w:t>油气产量是指企业开采的原油和天然气总量。一般来说，企业的综合实力直接影响着油气生产。 （单位：百万桶）</w:t>
      </w:r>
    </w:p>
    <w:p>
      <w:pPr>
        <w:pStyle w:val="18"/>
        <w:bidi w:val="0"/>
        <w:rPr>
          <w:rFonts w:hint="eastAsia"/>
          <w:lang w:eastAsia="zh-CN"/>
        </w:rPr>
      </w:pPr>
      <w:r>
        <w:rPr>
          <w:rFonts w:hint="eastAsia"/>
          <w:lang w:eastAsia="zh-CN"/>
        </w:rPr>
        <w:t>（4）油气储量</w:t>
      </w:r>
    </w:p>
    <w:p>
      <w:pPr>
        <w:pStyle w:val="18"/>
        <w:bidi w:val="0"/>
        <w:rPr>
          <w:rFonts w:hint="eastAsia"/>
          <w:lang w:eastAsia="zh-CN"/>
        </w:rPr>
      </w:pPr>
      <w:r>
        <w:rPr>
          <w:rFonts w:hint="eastAsia"/>
          <w:lang w:eastAsia="zh-CN"/>
        </w:rPr>
        <w:t>油气储量是指石油公司拥有的油田的探明油气储量，但不包括已开发的油气储量。 （单位：百万桶）</w:t>
      </w:r>
    </w:p>
    <w:p>
      <w:pPr>
        <w:pStyle w:val="18"/>
        <w:bidi w:val="0"/>
        <w:rPr>
          <w:rFonts w:hint="eastAsia"/>
          <w:lang w:eastAsia="zh-CN"/>
        </w:rPr>
      </w:pPr>
      <w:r>
        <w:rPr>
          <w:rFonts w:hint="eastAsia"/>
          <w:lang w:eastAsia="zh-CN"/>
        </w:rPr>
        <w:t>（5）炼油能力</w:t>
      </w:r>
    </w:p>
    <w:p>
      <w:pPr>
        <w:pStyle w:val="18"/>
        <w:bidi w:val="0"/>
        <w:rPr>
          <w:rFonts w:hint="eastAsia"/>
          <w:lang w:eastAsia="zh-CN"/>
        </w:rPr>
      </w:pPr>
      <w:r>
        <w:rPr>
          <w:rFonts w:hint="eastAsia"/>
          <w:lang w:eastAsia="zh-CN"/>
        </w:rPr>
        <w:t>炼油能力是指石油公司加工</w:t>
      </w:r>
      <w:r>
        <w:rPr>
          <w:rFonts w:hint="eastAsia"/>
          <w:highlight w:val="none"/>
          <w:lang w:eastAsia="zh-CN"/>
          <w:rPrChange w:id="228" w:author="成龙" w:date="2020-05-19T14:50:35Z">
            <w:rPr>
              <w:rFonts w:hint="eastAsia"/>
              <w:lang w:eastAsia="zh-CN"/>
            </w:rPr>
          </w:rPrChange>
        </w:rPr>
        <w:t>原油以</w:t>
      </w:r>
      <w:r>
        <w:rPr>
          <w:rFonts w:hint="eastAsia"/>
          <w:lang w:eastAsia="zh-CN"/>
        </w:rPr>
        <w:t>形成可在市场上使用的石油产品的能力。 （单位：千桶/日）</w:t>
      </w:r>
    </w:p>
    <w:p>
      <w:pPr>
        <w:pStyle w:val="18"/>
        <w:bidi w:val="0"/>
        <w:rPr>
          <w:rFonts w:hint="eastAsia"/>
          <w:lang w:eastAsia="zh-CN"/>
        </w:rPr>
      </w:pPr>
      <w:r>
        <w:rPr>
          <w:rFonts w:hint="eastAsia"/>
          <w:lang w:eastAsia="zh-CN"/>
        </w:rPr>
        <w:t>（6）油品销售</w:t>
      </w:r>
    </w:p>
    <w:p>
      <w:pPr>
        <w:pStyle w:val="18"/>
        <w:bidi w:val="0"/>
        <w:rPr>
          <w:rFonts w:hint="eastAsia"/>
          <w:lang w:eastAsia="zh-CN"/>
        </w:rPr>
      </w:pPr>
      <w:r>
        <w:rPr>
          <w:rFonts w:hint="eastAsia"/>
          <w:lang w:eastAsia="zh-CN"/>
        </w:rPr>
        <w:t>指企业通过勘探，开发和开发生产的产品的总销售额，而石油产品的销量则受石油公司的规模，企业的销售网络和市场需求的影响。 （单位：千桶/日）</w:t>
      </w:r>
    </w:p>
    <w:p>
      <w:pPr>
        <w:pStyle w:val="4"/>
        <w:bidi w:val="0"/>
      </w:pPr>
      <w:bookmarkStart w:id="53" w:name="_TOC_250026"/>
      <w:bookmarkEnd w:id="53"/>
      <w:bookmarkStart w:id="54" w:name="_Toc25677"/>
      <w:r>
        <w:rPr>
          <w:rFonts w:hint="eastAsia"/>
          <w:spacing w:val="-2"/>
          <w:lang w:val="en-US" w:eastAsia="zh-CN"/>
        </w:rPr>
        <w:t xml:space="preserve">3.3.2  </w:t>
      </w:r>
      <w:r>
        <w:rPr>
          <w:spacing w:val="-2"/>
        </w:rPr>
        <w:t>体现企业获利能力的指标</w:t>
      </w:r>
      <w:bookmarkEnd w:id="54"/>
    </w:p>
    <w:p>
      <w:pPr>
        <w:pStyle w:val="18"/>
        <w:bidi w:val="0"/>
        <w:rPr>
          <w:rFonts w:hint="eastAsia"/>
          <w:lang w:eastAsia="zh-CN"/>
        </w:rPr>
      </w:pPr>
      <w:r>
        <w:rPr>
          <w:rFonts w:hint="eastAsia"/>
          <w:lang w:eastAsia="zh-CN"/>
        </w:rPr>
        <w:t>所谓获利能力，是指企业通过自身的经营活动不断提高其基本资本的能力。它主要由三个指标衡量：公司的销售利润率，资产利润率和流动资产周转率。数据来源是所有公司的2019年年度报告。</w:t>
      </w:r>
    </w:p>
    <w:p>
      <w:pPr>
        <w:pStyle w:val="18"/>
        <w:bidi w:val="0"/>
        <w:rPr>
          <w:rFonts w:hint="eastAsia"/>
          <w:lang w:eastAsia="zh-CN"/>
        </w:rPr>
      </w:pPr>
      <w:r>
        <w:rPr>
          <w:rFonts w:hint="eastAsia"/>
          <w:lang w:eastAsia="zh-CN"/>
        </w:rPr>
        <w:t>企业销售利润率。企业的销售利润率是检测企业的销售及其业务活动结果的重要数据。它是公司在一定时期内的净利润与销售额之比。</w:t>
      </w:r>
    </w:p>
    <w:p>
      <w:pPr>
        <w:pStyle w:val="18"/>
        <w:bidi w:val="0"/>
        <w:rPr>
          <w:rFonts w:hint="eastAsia"/>
          <w:lang w:eastAsia="zh-CN"/>
        </w:rPr>
      </w:pPr>
      <w:r>
        <w:rPr>
          <w:rFonts w:hint="eastAsia"/>
          <w:lang w:eastAsia="zh-CN"/>
        </w:rPr>
        <w:t>公司资产的盈利能力。公司的净资产收益率是指公司在一定时期内的净利润与平均资产之比。该指标的值越高，公司的收益越好。</w:t>
      </w:r>
    </w:p>
    <w:p>
      <w:pPr>
        <w:pStyle w:val="18"/>
        <w:bidi w:val="0"/>
        <w:rPr>
          <w:rFonts w:hint="eastAsia"/>
          <w:lang w:eastAsia="zh-CN"/>
        </w:rPr>
      </w:pPr>
      <w:r>
        <w:rPr>
          <w:rFonts w:hint="eastAsia"/>
          <w:lang w:eastAsia="zh-CN"/>
        </w:rPr>
        <w:t>公司的流动资产周转率是指一定时期内的周转率。公司销售总额与平均流动资产总额的比率。这个值可以用来解释公司资金的运作。</w:t>
      </w:r>
    </w:p>
    <w:p>
      <w:pPr>
        <w:pStyle w:val="4"/>
        <w:bidi w:val="0"/>
      </w:pPr>
      <w:bookmarkStart w:id="55" w:name="_TOC_250025"/>
      <w:bookmarkEnd w:id="55"/>
      <w:bookmarkStart w:id="56" w:name="_Toc28284"/>
      <w:r>
        <w:rPr>
          <w:rFonts w:hint="eastAsia"/>
          <w:spacing w:val="-2"/>
          <w:lang w:val="en-US" w:eastAsia="zh-CN"/>
        </w:rPr>
        <w:t xml:space="preserve">3.3.3  </w:t>
      </w:r>
      <w:r>
        <w:rPr>
          <w:spacing w:val="-2"/>
        </w:rPr>
        <w:t>体现企业发展状况的指标</w:t>
      </w:r>
      <w:bookmarkEnd w:id="56"/>
    </w:p>
    <w:p>
      <w:pPr>
        <w:pStyle w:val="18"/>
        <w:bidi w:val="0"/>
        <w:rPr>
          <w:rFonts w:hint="eastAsia"/>
          <w:lang w:eastAsia="zh-CN"/>
        </w:rPr>
      </w:pPr>
      <w:r>
        <w:rPr>
          <w:rFonts w:hint="eastAsia"/>
          <w:lang w:eastAsia="zh-CN"/>
        </w:rPr>
        <w:t>企业的发展状况主要体现在企业的发展能力上。企业生根求生后，企业规模逐渐扩大，资产积累和收入增加，企业增速加快。当前，市场经济环境竞争激烈。企业的市场价值不仅体现在当前的发展规模上，还体现在未来的盈利能力上。以下是从四个指标对公司发展能力的评估。数据来源是该公司的2019年年度报告。</w:t>
      </w:r>
    </w:p>
    <w:p>
      <w:pPr>
        <w:pStyle w:val="18"/>
        <w:bidi w:val="0"/>
        <w:rPr>
          <w:rFonts w:hint="eastAsia"/>
          <w:lang w:eastAsia="zh-CN"/>
        </w:rPr>
      </w:pPr>
      <w:r>
        <w:rPr>
          <w:rFonts w:hint="eastAsia"/>
          <w:lang w:eastAsia="zh-CN"/>
        </w:rPr>
        <w:t>（1）企业利润增长率</w:t>
      </w:r>
    </w:p>
    <w:p>
      <w:pPr>
        <w:pStyle w:val="18"/>
        <w:bidi w:val="0"/>
        <w:rPr>
          <w:rFonts w:hint="eastAsia"/>
          <w:lang w:eastAsia="zh-CN"/>
        </w:rPr>
      </w:pPr>
      <w:r>
        <w:rPr>
          <w:rFonts w:hint="eastAsia"/>
          <w:lang w:eastAsia="zh-CN"/>
        </w:rPr>
        <w:t>企业的利润是总利润减去应付税费后的余额。利润增长率是指本年度企业利润增加额与上期利润的比率。指数值越大，企业的盈利能力越强。</w:t>
      </w:r>
    </w:p>
    <w:p>
      <w:pPr>
        <w:pStyle w:val="18"/>
        <w:bidi w:val="0"/>
        <w:rPr>
          <w:rFonts w:hint="eastAsia"/>
          <w:lang w:eastAsia="zh-CN"/>
        </w:rPr>
      </w:pPr>
      <w:r>
        <w:rPr>
          <w:rFonts w:hint="eastAsia"/>
          <w:lang w:eastAsia="zh-CN"/>
        </w:rPr>
        <w:t>（2）公司总资产增长率</w:t>
      </w:r>
    </w:p>
    <w:p>
      <w:pPr>
        <w:pStyle w:val="18"/>
        <w:bidi w:val="0"/>
        <w:rPr>
          <w:rFonts w:hint="eastAsia"/>
          <w:lang w:eastAsia="zh-CN"/>
        </w:rPr>
      </w:pPr>
      <w:r>
        <w:rPr>
          <w:rFonts w:hint="eastAsia"/>
          <w:lang w:eastAsia="zh-CN"/>
        </w:rPr>
        <w:t>总资产增长率是指企业年初总资产增长率与企业总资产增长率之比。价值越高，企业在一定时期内的发展趋势就越好。在较高的时间，企业在市场环境中的竞争力越强。</w:t>
      </w:r>
    </w:p>
    <w:p>
      <w:pPr>
        <w:pStyle w:val="18"/>
        <w:bidi w:val="0"/>
        <w:rPr>
          <w:rFonts w:hint="eastAsia"/>
          <w:lang w:eastAsia="zh-CN"/>
        </w:rPr>
      </w:pPr>
      <w:r>
        <w:rPr>
          <w:rFonts w:hint="eastAsia"/>
          <w:lang w:eastAsia="zh-CN"/>
        </w:rPr>
        <w:t>（3）企业油气储产比</w:t>
      </w:r>
    </w:p>
    <w:p>
      <w:pPr>
        <w:pStyle w:val="18"/>
        <w:bidi w:val="0"/>
        <w:rPr>
          <w:rFonts w:hint="eastAsia"/>
          <w:lang w:eastAsia="zh-CN"/>
        </w:rPr>
      </w:pPr>
      <w:r>
        <w:rPr>
          <w:rFonts w:hint="eastAsia"/>
          <w:lang w:eastAsia="zh-CN"/>
        </w:rPr>
        <w:t>企业的油气储产比是指企业在一定时期内拥有的油田探明储量与同期油气产量的比率。一般来说，企业的油气储量与生产能力之比是按年计算的。该指标显示了公司的油气产品的开采进度以及公司的油气资源规模</w:t>
      </w:r>
      <w:r>
        <w:rPr>
          <w:rFonts w:hint="eastAsia"/>
          <w:vertAlign w:val="superscript"/>
          <w:lang w:eastAsia="zh-CN"/>
        </w:rPr>
        <w:t>[10]</w:t>
      </w:r>
      <w:r>
        <w:rPr>
          <w:rFonts w:hint="eastAsia"/>
          <w:lang w:eastAsia="zh-CN"/>
        </w:rPr>
        <w:t>。</w:t>
      </w:r>
    </w:p>
    <w:p>
      <w:pPr>
        <w:pStyle w:val="18"/>
        <w:bidi w:val="0"/>
        <w:rPr>
          <w:rFonts w:hint="eastAsia"/>
          <w:lang w:eastAsia="zh-CN"/>
        </w:rPr>
      </w:pPr>
      <w:r>
        <w:rPr>
          <w:rFonts w:hint="eastAsia"/>
          <w:lang w:eastAsia="zh-CN"/>
        </w:rPr>
        <w:t>（4）企业油气储量比</w:t>
      </w:r>
    </w:p>
    <w:p>
      <w:pPr>
        <w:pStyle w:val="18"/>
        <w:bidi w:val="0"/>
        <w:rPr>
          <w:rFonts w:hint="eastAsia"/>
          <w:lang w:eastAsia="zh-CN"/>
        </w:rPr>
      </w:pPr>
      <w:r>
        <w:rPr>
          <w:rFonts w:hint="eastAsia"/>
          <w:lang w:eastAsia="zh-CN"/>
        </w:rPr>
        <w:t>企业油气储量比是指本年度新开发油气资源的已知可采储量与年度油气产品产量的比值，主要反映了新开发油气资源的生产能力。企业天然气资源。</w:t>
      </w:r>
    </w:p>
    <w:p>
      <w:pPr>
        <w:pStyle w:val="4"/>
        <w:bidi w:val="0"/>
      </w:pPr>
      <w:bookmarkStart w:id="57" w:name="_TOC_250024"/>
      <w:bookmarkEnd w:id="57"/>
      <w:bookmarkStart w:id="58" w:name="_Toc2332"/>
      <w:r>
        <w:rPr>
          <w:rFonts w:hint="eastAsia"/>
          <w:spacing w:val="-2"/>
          <w:lang w:val="en-US" w:eastAsia="zh-CN"/>
        </w:rPr>
        <w:t xml:space="preserve">3.3.4  </w:t>
      </w:r>
      <w:r>
        <w:rPr>
          <w:spacing w:val="-2"/>
        </w:rPr>
        <w:t>体现研发创新能力的指标</w:t>
      </w:r>
      <w:bookmarkEnd w:id="58"/>
    </w:p>
    <w:p>
      <w:pPr>
        <w:pStyle w:val="18"/>
        <w:bidi w:val="0"/>
        <w:rPr>
          <w:rFonts w:hint="eastAsia"/>
          <w:lang w:eastAsia="zh-CN"/>
        </w:rPr>
      </w:pPr>
      <w:r>
        <w:rPr>
          <w:rFonts w:hint="eastAsia"/>
          <w:lang w:eastAsia="zh-CN"/>
        </w:rPr>
        <w:t>在经济全球化的背景下，科学技术的发展已成为企业发展的重要因素，创新能力已成为支撑国民经济增长的重要因素。在石油公司中，创新能力是影响石油公司发展的主要指标。石油公司的创新能力主要包括研发人员比例和研发资金投入。数据来源均为所有公司的2019年年度报告。</w:t>
      </w:r>
    </w:p>
    <w:p>
      <w:pPr>
        <w:pStyle w:val="18"/>
        <w:bidi w:val="0"/>
        <w:rPr>
          <w:rFonts w:hint="eastAsia"/>
          <w:lang w:eastAsia="zh-CN"/>
        </w:rPr>
      </w:pPr>
      <w:r>
        <w:rPr>
          <w:rFonts w:hint="eastAsia"/>
          <w:lang w:eastAsia="zh-CN"/>
        </w:rPr>
        <w:t>企业研发人员比例是指公司技术研发团队的员工人数与企业整体员工人数的比例。毋庸置疑，企业研发人员越多，在提高企业创新能力和促进企业发展方面的作用就越大。</w:t>
      </w:r>
    </w:p>
    <w:p>
      <w:pPr>
        <w:pStyle w:val="18"/>
        <w:bidi w:val="0"/>
        <w:rPr>
          <w:rFonts w:hint="eastAsia"/>
          <w:lang w:eastAsia="zh-CN"/>
        </w:rPr>
      </w:pPr>
      <w:r>
        <w:rPr>
          <w:rFonts w:hint="eastAsia"/>
          <w:lang w:eastAsia="zh-CN"/>
        </w:rPr>
        <w:t>企业的R＆D资金投入是指一定时期内R＆D资金的投入额与该时期内企业销售收入之比，主要体现企业的实力。研发资金投入。</w:t>
      </w:r>
    </w:p>
    <w:p>
      <w:pPr>
        <w:pStyle w:val="6"/>
        <w:bidi w:val="0"/>
        <w:rPr>
          <w:rFonts w:hint="eastAsia"/>
          <w:lang w:eastAsia="zh-CN"/>
        </w:rPr>
      </w:pPr>
      <w:r>
        <w:rPr>
          <w:rFonts w:hint="eastAsia"/>
          <w:lang w:eastAsia="zh-CN"/>
        </w:rPr>
        <w:drawing>
          <wp:inline distT="0" distB="0" distL="114300" distR="114300">
            <wp:extent cx="3817620" cy="4480560"/>
            <wp:effectExtent l="0" t="0" r="7620" b="0"/>
            <wp:docPr id="236" name="图片 236" descr="15890434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6" descr="1589043455(1)"/>
                    <pic:cNvPicPr>
                      <a:picLocks noChangeAspect="1"/>
                    </pic:cNvPicPr>
                  </pic:nvPicPr>
                  <pic:blipFill>
                    <a:blip r:embed="rId13"/>
                    <a:stretch>
                      <a:fillRect/>
                    </a:stretch>
                  </pic:blipFill>
                  <pic:spPr>
                    <a:xfrm>
                      <a:off x="0" y="0"/>
                      <a:ext cx="3817620" cy="4480560"/>
                    </a:xfrm>
                    <a:prstGeom prst="rect">
                      <a:avLst/>
                    </a:prstGeom>
                  </pic:spPr>
                </pic:pic>
              </a:graphicData>
            </a:graphic>
          </wp:inline>
        </w:drawing>
      </w:r>
    </w:p>
    <w:p>
      <w:pPr>
        <w:pStyle w:val="6"/>
        <w:bidi w:val="0"/>
        <w:rPr>
          <w:rFonts w:hint="eastAsia"/>
          <w:lang w:val="en-US" w:eastAsia="zh-CN"/>
        </w:rPr>
      </w:pPr>
      <w:r>
        <w:rPr>
          <w:rFonts w:hint="eastAsia"/>
          <w:lang w:val="en-US" w:eastAsia="zh-CN"/>
        </w:rPr>
        <w:t>图3.1  石油竞争力指标</w:t>
      </w:r>
    </w:p>
    <w:p>
      <w:pPr>
        <w:pStyle w:val="18"/>
        <w:bidi w:val="0"/>
        <w:rPr>
          <w:rFonts w:hint="default"/>
          <w:lang w:val="en-US" w:eastAsia="zh-CN"/>
        </w:rPr>
      </w:pPr>
    </w:p>
    <w:p>
      <w:pPr>
        <w:pStyle w:val="2"/>
        <w:bidi w:val="0"/>
      </w:pPr>
      <w:bookmarkStart w:id="59" w:name="_Toc6440"/>
      <w:r>
        <w:rPr>
          <w:rFonts w:hint="eastAsia"/>
          <w:lang w:val="en-US" w:eastAsia="zh-CN"/>
        </w:rPr>
        <w:t xml:space="preserve">4 </w:t>
      </w:r>
      <w:r>
        <w:t xml:space="preserve"> 哈萨克斯坦石油企业竞争力评价模型及应用</w:t>
      </w:r>
      <w:bookmarkEnd w:id="59"/>
    </w:p>
    <w:p>
      <w:pPr>
        <w:pStyle w:val="3"/>
        <w:bidi w:val="0"/>
      </w:pPr>
      <w:bookmarkStart w:id="60" w:name="_TOC_250022"/>
      <w:bookmarkEnd w:id="60"/>
      <w:bookmarkStart w:id="61" w:name="_Toc26352"/>
      <w:r>
        <w:rPr>
          <w:rFonts w:hint="eastAsia"/>
          <w:lang w:val="en-US" w:eastAsia="zh-CN"/>
        </w:rPr>
        <w:t xml:space="preserve">4.1  </w:t>
      </w:r>
      <w:r>
        <w:t>样本的选取与处理</w:t>
      </w:r>
      <w:bookmarkEnd w:id="61"/>
    </w:p>
    <w:p>
      <w:pPr>
        <w:pStyle w:val="18"/>
        <w:bidi w:val="0"/>
        <w:rPr>
          <w:rFonts w:hint="eastAsia"/>
          <w:lang w:eastAsia="zh-CN"/>
        </w:rPr>
      </w:pPr>
      <w:r>
        <w:rPr>
          <w:rFonts w:hint="eastAsia"/>
          <w:lang w:eastAsia="zh-CN"/>
        </w:rPr>
        <w:t>世界石油工业的产业结构基本上由跨国石油公司组成。 当今世界石油市场体系已经形成了由五家公司组成的垄断结构，其中包括埃克森美孚，英国石油，英国和荷兰壳牌，法国道达尔和美国雪佛龙。 这五家大型石油公司控制着全球30％以上的石油工业产值，并拥有约80％的全球优质石油和天然气资源。 因此，我们选择埃克森美孚和英国石油作为我们分析比较的典型代表</w:t>
      </w:r>
      <w:r>
        <w:rPr>
          <w:rFonts w:hint="eastAsia"/>
          <w:vertAlign w:val="superscript"/>
          <w:lang w:eastAsia="zh-CN"/>
        </w:rPr>
        <w:t>[11]</w:t>
      </w:r>
      <w:r>
        <w:rPr>
          <w:rFonts w:hint="eastAsia"/>
          <w:lang w:eastAsia="zh-CN"/>
        </w:rPr>
        <w:t>。 五家公司的15个指标的数据如下：</w:t>
      </w:r>
    </w:p>
    <w:p>
      <w:pPr>
        <w:rPr>
          <w:rFonts w:hint="eastAsia"/>
          <w:lang w:eastAsia="zh-CN"/>
        </w:rPr>
      </w:pPr>
    </w:p>
    <w:p>
      <w:pPr>
        <w:pStyle w:val="6"/>
        <w:bidi w:val="0"/>
        <w:rPr>
          <w:sz w:val="15"/>
        </w:rPr>
      </w:pPr>
      <w:r>
        <w:rPr>
          <w:sz w:val="21"/>
        </w:rPr>
        <w:t xml:space="preserve">表 </w:t>
      </w:r>
      <w:r>
        <w:rPr>
          <w:rFonts w:hint="eastAsia"/>
          <w:sz w:val="21"/>
          <w:lang w:val="en-US" w:eastAsia="zh-CN"/>
        </w:rPr>
        <w:t>4</w:t>
      </w:r>
      <w:r>
        <w:rPr>
          <w:sz w:val="21"/>
        </w:rPr>
        <w:t>-1 石油企业竞争力数据</w:t>
      </w:r>
    </w:p>
    <w:tbl>
      <w:tblPr>
        <w:tblStyle w:val="14"/>
        <w:tblW w:w="8524" w:type="dxa"/>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016"/>
        <w:gridCol w:w="1418"/>
        <w:gridCol w:w="1217"/>
        <w:gridCol w:w="1217"/>
        <w:gridCol w:w="1217"/>
        <w:gridCol w:w="1217"/>
        <w:gridCol w:w="1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5" w:hRule="atLeast"/>
        </w:trPr>
        <w:tc>
          <w:tcPr>
            <w:tcW w:w="1016"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一级指标</w:t>
            </w:r>
          </w:p>
        </w:tc>
        <w:tc>
          <w:tcPr>
            <w:tcW w:w="1418"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二级指标</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阿达依公司</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埃克森美孚</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英国石油</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田吉兹雪佛龙</w:t>
            </w:r>
          </w:p>
        </w:tc>
        <w:tc>
          <w:tcPr>
            <w:tcW w:w="1222"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哈石油天然气公司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6" w:hRule="atLeast"/>
        </w:trPr>
        <w:tc>
          <w:tcPr>
            <w:tcW w:w="1016" w:type="dxa"/>
            <w:vMerge w:val="restart"/>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0"/>
              </w:rPr>
            </w:pPr>
          </w:p>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0"/>
              </w:rPr>
            </w:pPr>
          </w:p>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0"/>
              </w:rPr>
            </w:pPr>
          </w:p>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18"/>
              </w:rPr>
            </w:pPr>
          </w:p>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规模实力</w:t>
            </w:r>
          </w:p>
        </w:tc>
        <w:tc>
          <w:tcPr>
            <w:tcW w:w="1418"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营业收入</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162549</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442851</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367053</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263159</w:t>
            </w:r>
          </w:p>
        </w:tc>
        <w:tc>
          <w:tcPr>
            <w:tcW w:w="1222"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181121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8" w:hRule="atLeast"/>
        </w:trPr>
        <w:tc>
          <w:tcPr>
            <w:tcW w:w="1016" w:type="dxa"/>
            <w:vMerge w:val="continue"/>
            <w:vAlign w:val="center"/>
          </w:tcPr>
          <w:p>
            <w:pPr>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sz w:val="2"/>
                <w:szCs w:val="2"/>
              </w:rPr>
            </w:pPr>
          </w:p>
        </w:tc>
        <w:tc>
          <w:tcPr>
            <w:tcW w:w="1418"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总资产</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156574</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228052</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228238</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161165</w:t>
            </w:r>
          </w:p>
        </w:tc>
        <w:tc>
          <w:tcPr>
            <w:tcW w:w="1222"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172052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6" w:hRule="atLeast"/>
        </w:trPr>
        <w:tc>
          <w:tcPr>
            <w:tcW w:w="1016" w:type="dxa"/>
            <w:vMerge w:val="continue"/>
            <w:vAlign w:val="center"/>
          </w:tcPr>
          <w:p>
            <w:pPr>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sz w:val="2"/>
                <w:szCs w:val="2"/>
              </w:rPr>
            </w:pPr>
          </w:p>
        </w:tc>
        <w:tc>
          <w:tcPr>
            <w:tcW w:w="1418"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油气产量</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1045</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1435</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1401</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926</w:t>
            </w:r>
          </w:p>
        </w:tc>
        <w:tc>
          <w:tcPr>
            <w:tcW w:w="1222"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8" w:hRule="atLeast"/>
        </w:trPr>
        <w:tc>
          <w:tcPr>
            <w:tcW w:w="1016" w:type="dxa"/>
            <w:vMerge w:val="continue"/>
            <w:vAlign w:val="center"/>
          </w:tcPr>
          <w:p>
            <w:pPr>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sz w:val="2"/>
                <w:szCs w:val="2"/>
              </w:rPr>
            </w:pPr>
          </w:p>
        </w:tc>
        <w:tc>
          <w:tcPr>
            <w:tcW w:w="1418"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油气储量</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15876</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22800</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18091</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11196</w:t>
            </w:r>
          </w:p>
        </w:tc>
        <w:tc>
          <w:tcPr>
            <w:tcW w:w="1222"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23890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6" w:hRule="atLeast"/>
        </w:trPr>
        <w:tc>
          <w:tcPr>
            <w:tcW w:w="1016" w:type="dxa"/>
            <w:vMerge w:val="continue"/>
            <w:vAlign w:val="center"/>
          </w:tcPr>
          <w:p>
            <w:pPr>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sz w:val="2"/>
                <w:szCs w:val="2"/>
              </w:rPr>
            </w:pPr>
          </w:p>
        </w:tc>
        <w:tc>
          <w:tcPr>
            <w:tcW w:w="1418"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炼化能力</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2017</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5416</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2678</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2059</w:t>
            </w:r>
          </w:p>
        </w:tc>
        <w:tc>
          <w:tcPr>
            <w:tcW w:w="1222"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2322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6" w:hRule="atLeast"/>
        </w:trPr>
        <w:tc>
          <w:tcPr>
            <w:tcW w:w="1016" w:type="dxa"/>
            <w:vMerge w:val="continue"/>
            <w:vAlign w:val="center"/>
          </w:tcPr>
          <w:p>
            <w:pPr>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sz w:val="2"/>
                <w:szCs w:val="2"/>
              </w:rPr>
            </w:pPr>
          </w:p>
        </w:tc>
        <w:tc>
          <w:tcPr>
            <w:tcW w:w="1418"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油品销售量</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1579</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6761</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5698</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3429</w:t>
            </w:r>
          </w:p>
        </w:tc>
        <w:tc>
          <w:tcPr>
            <w:tcW w:w="1222"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1806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6" w:hRule="atLeast"/>
        </w:trPr>
        <w:tc>
          <w:tcPr>
            <w:tcW w:w="1016" w:type="dxa"/>
            <w:vMerge w:val="restart"/>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创新能力</w:t>
            </w:r>
          </w:p>
        </w:tc>
        <w:tc>
          <w:tcPr>
            <w:tcW w:w="1418"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研发人员比率</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1.08</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11.77</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8.86</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7.79</w:t>
            </w:r>
          </w:p>
        </w:tc>
        <w:tc>
          <w:tcPr>
            <w:tcW w:w="1222"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43" w:hRule="atLeast"/>
        </w:trPr>
        <w:tc>
          <w:tcPr>
            <w:tcW w:w="1016" w:type="dxa"/>
            <w:vMerge w:val="continue"/>
            <w:vAlign w:val="center"/>
          </w:tcPr>
          <w:p>
            <w:pPr>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sz w:val="2"/>
                <w:szCs w:val="2"/>
              </w:rPr>
            </w:pPr>
          </w:p>
        </w:tc>
        <w:tc>
          <w:tcPr>
            <w:tcW w:w="1418"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研发投入度</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0.15</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0.18</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0.16</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0.17</w:t>
            </w:r>
          </w:p>
        </w:tc>
        <w:tc>
          <w:tcPr>
            <w:tcW w:w="1222"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6" w:hRule="atLeast"/>
        </w:trPr>
        <w:tc>
          <w:tcPr>
            <w:tcW w:w="1016" w:type="dxa"/>
            <w:vMerge w:val="restart"/>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盈利</w:t>
            </w:r>
          </w:p>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4"/>
              </w:rPr>
            </w:pPr>
          </w:p>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能力</w:t>
            </w:r>
          </w:p>
        </w:tc>
        <w:tc>
          <w:tcPr>
            <w:tcW w:w="1418"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销售利润率</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6.71</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10.21</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5.76</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9.09</w:t>
            </w:r>
          </w:p>
        </w:tc>
        <w:tc>
          <w:tcPr>
            <w:tcW w:w="1222"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5.67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8" w:hRule="atLeast"/>
        </w:trPr>
        <w:tc>
          <w:tcPr>
            <w:tcW w:w="1016" w:type="dxa"/>
            <w:vMerge w:val="continue"/>
            <w:vAlign w:val="center"/>
          </w:tcPr>
          <w:p>
            <w:pPr>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sz w:val="2"/>
                <w:szCs w:val="2"/>
              </w:rPr>
            </w:pPr>
          </w:p>
        </w:tc>
        <w:tc>
          <w:tcPr>
            <w:tcW w:w="1418"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资产利润率</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5.81</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19.24</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9.11</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15.44</w:t>
            </w:r>
          </w:p>
        </w:tc>
        <w:tc>
          <w:tcPr>
            <w:tcW w:w="1222"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6.57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6" w:hRule="atLeast"/>
        </w:trPr>
        <w:tc>
          <w:tcPr>
            <w:tcW w:w="1016" w:type="dxa"/>
            <w:vMerge w:val="continue"/>
            <w:vAlign w:val="center"/>
          </w:tcPr>
          <w:p>
            <w:pPr>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sz w:val="2"/>
                <w:szCs w:val="2"/>
              </w:rPr>
            </w:pPr>
          </w:p>
        </w:tc>
        <w:tc>
          <w:tcPr>
            <w:tcW w:w="1418"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流动资产周转</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5.38</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5.60</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5.01</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6.94</w:t>
            </w:r>
          </w:p>
        </w:tc>
        <w:tc>
          <w:tcPr>
            <w:tcW w:w="1222"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5.63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8" w:hRule="atLeast"/>
        </w:trPr>
        <w:tc>
          <w:tcPr>
            <w:tcW w:w="1016" w:type="dxa"/>
            <w:vMerge w:val="restart"/>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发展</w:t>
            </w:r>
          </w:p>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4"/>
              </w:rPr>
            </w:pPr>
          </w:p>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能力</w:t>
            </w:r>
          </w:p>
        </w:tc>
        <w:tc>
          <w:tcPr>
            <w:tcW w:w="1418"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油气储采比</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11.74</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15.89</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12.91</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12.09</w:t>
            </w:r>
          </w:p>
        </w:tc>
        <w:tc>
          <w:tcPr>
            <w:tcW w:w="1222"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18.13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6" w:hRule="atLeast"/>
        </w:trPr>
        <w:tc>
          <w:tcPr>
            <w:tcW w:w="1016" w:type="dxa"/>
            <w:vMerge w:val="continue"/>
            <w:vAlign w:val="center"/>
          </w:tcPr>
          <w:p>
            <w:pPr>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sz w:val="2"/>
                <w:szCs w:val="2"/>
              </w:rPr>
            </w:pPr>
          </w:p>
        </w:tc>
        <w:tc>
          <w:tcPr>
            <w:tcW w:w="1418"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油气储量比</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1.16</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1.10</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1.21</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1.46</w:t>
            </w:r>
          </w:p>
        </w:tc>
        <w:tc>
          <w:tcPr>
            <w:tcW w:w="1222"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8" w:hRule="atLeast"/>
        </w:trPr>
        <w:tc>
          <w:tcPr>
            <w:tcW w:w="1016" w:type="dxa"/>
            <w:vMerge w:val="continue"/>
            <w:vAlign w:val="center"/>
          </w:tcPr>
          <w:p>
            <w:pPr>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sz w:val="2"/>
                <w:szCs w:val="2"/>
              </w:rPr>
            </w:pPr>
          </w:p>
        </w:tc>
        <w:tc>
          <w:tcPr>
            <w:tcW w:w="1418"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利润增长率</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-14.72</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11.35</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1.50</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1.50</w:t>
            </w:r>
          </w:p>
        </w:tc>
        <w:tc>
          <w:tcPr>
            <w:tcW w:w="1222"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-31.18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8" w:hRule="atLeast"/>
        </w:trPr>
        <w:tc>
          <w:tcPr>
            <w:tcW w:w="1016" w:type="dxa"/>
            <w:vMerge w:val="continue"/>
            <w:vAlign w:val="center"/>
          </w:tcPr>
          <w:p>
            <w:pPr>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sz w:val="2"/>
                <w:szCs w:val="2"/>
              </w:rPr>
            </w:pPr>
          </w:p>
        </w:tc>
        <w:tc>
          <w:tcPr>
            <w:tcW w:w="1418"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leftChars="0" w:right="0" w:rightChars="0" w:firstLine="0"/>
              <w:jc w:val="both"/>
              <w:textAlignment w:val="auto"/>
              <w:rPr>
                <w:rFonts w:hint="eastAsia" w:ascii="宋体" w:eastAsia="宋体"/>
                <w:sz w:val="21"/>
              </w:rPr>
            </w:pPr>
            <w:r>
              <w:rPr>
                <w:rFonts w:hint="eastAsia" w:ascii="宋体" w:eastAsia="宋体"/>
                <w:sz w:val="21"/>
              </w:rPr>
              <w:t>总资产增长率</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leftChars="0" w:right="0" w:rightChars="0" w:firstLine="0"/>
              <w:jc w:val="both"/>
              <w:textAlignment w:val="auto"/>
              <w:rPr>
                <w:rFonts w:ascii="宋体"/>
                <w:sz w:val="21"/>
              </w:rPr>
            </w:pPr>
            <w:r>
              <w:rPr>
                <w:rFonts w:ascii="宋体"/>
                <w:sz w:val="21"/>
              </w:rPr>
              <w:t>7.14</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leftChars="0" w:right="0" w:rightChars="0" w:firstLine="0"/>
              <w:jc w:val="both"/>
              <w:textAlignment w:val="auto"/>
              <w:rPr>
                <w:rFonts w:ascii="宋体"/>
                <w:sz w:val="21"/>
              </w:rPr>
            </w:pPr>
            <w:r>
              <w:rPr>
                <w:rFonts w:ascii="宋体"/>
                <w:sz w:val="21"/>
              </w:rPr>
              <w:t>-5.79</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leftChars="0" w:right="0" w:rightChars="0" w:firstLine="0"/>
              <w:jc w:val="both"/>
              <w:textAlignment w:val="auto"/>
              <w:rPr>
                <w:rFonts w:ascii="宋体"/>
                <w:sz w:val="21"/>
              </w:rPr>
            </w:pPr>
            <w:r>
              <w:rPr>
                <w:rFonts w:ascii="宋体"/>
                <w:sz w:val="21"/>
              </w:rPr>
              <w:t>-3.32</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leftChars="0" w:right="0" w:rightChars="0" w:firstLine="0"/>
              <w:jc w:val="both"/>
              <w:textAlignment w:val="auto"/>
              <w:rPr>
                <w:rFonts w:ascii="宋体"/>
                <w:sz w:val="21"/>
              </w:rPr>
            </w:pPr>
            <w:r>
              <w:rPr>
                <w:rFonts w:ascii="宋体"/>
                <w:sz w:val="21"/>
              </w:rPr>
              <w:t>8.32</w:t>
            </w:r>
          </w:p>
        </w:tc>
        <w:tc>
          <w:tcPr>
            <w:tcW w:w="1222"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leftChars="0" w:right="0" w:rightChars="0" w:firstLine="0"/>
              <w:jc w:val="both"/>
              <w:textAlignment w:val="auto"/>
              <w:rPr>
                <w:rFonts w:ascii="宋体"/>
                <w:sz w:val="21"/>
              </w:rPr>
            </w:pPr>
            <w:r>
              <w:rPr>
                <w:rFonts w:ascii="宋体"/>
                <w:sz w:val="21"/>
              </w:rPr>
              <w:t>11.76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8" w:hRule="atLeast"/>
        </w:trPr>
        <w:tc>
          <w:tcPr>
            <w:tcW w:w="1016"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Times New Roman"/>
                <w:sz w:val="24"/>
              </w:rPr>
            </w:pPr>
          </w:p>
        </w:tc>
        <w:tc>
          <w:tcPr>
            <w:tcW w:w="1418"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hint="eastAsia" w:ascii="宋体" w:eastAsia="宋体"/>
                <w:sz w:val="21"/>
              </w:rPr>
            </w:pPr>
            <w:r>
              <w:rPr>
                <w:rFonts w:hint="eastAsia" w:ascii="宋体" w:eastAsia="宋体"/>
                <w:sz w:val="21"/>
              </w:rPr>
              <w:t>总资产增长率</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7.14</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-5.79</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-3.32</w:t>
            </w:r>
          </w:p>
        </w:tc>
        <w:tc>
          <w:tcPr>
            <w:tcW w:w="1217"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8.32</w:t>
            </w:r>
          </w:p>
        </w:tc>
        <w:tc>
          <w:tcPr>
            <w:tcW w:w="1222" w:type="dxa"/>
            <w:vAlign w:val="center"/>
          </w:tcPr>
          <w:p>
            <w:pPr>
              <w:pStyle w:val="17"/>
              <w:keepNext w:val="0"/>
              <w:keepLines w:val="0"/>
              <w:pageBreakBefore w:val="0"/>
              <w:widowControl w:val="0"/>
              <w:kinsoku/>
              <w:wordWrap/>
              <w:overflowPunct/>
              <w:topLinePunct w:val="0"/>
              <w:autoSpaceDE w:val="0"/>
              <w:autoSpaceDN w:val="0"/>
              <w:bidi w:val="0"/>
              <w:adjustRightInd/>
              <w:snapToGrid/>
              <w:spacing w:before="0" w:line="240" w:lineRule="auto"/>
              <w:ind w:left="0" w:right="0" w:firstLine="0"/>
              <w:jc w:val="both"/>
              <w:textAlignment w:val="auto"/>
              <w:rPr>
                <w:rFonts w:ascii="宋体"/>
                <w:sz w:val="21"/>
              </w:rPr>
            </w:pPr>
            <w:r>
              <w:rPr>
                <w:rFonts w:ascii="宋体"/>
                <w:sz w:val="21"/>
              </w:rPr>
              <w:t>11.76</w:t>
            </w:r>
          </w:p>
        </w:tc>
      </w:tr>
    </w:tbl>
    <w:p/>
    <w:p>
      <w:pPr>
        <w:pStyle w:val="3"/>
        <w:bidi w:val="0"/>
      </w:pPr>
      <w:bookmarkStart w:id="62" w:name="_TOC_250021"/>
      <w:bookmarkEnd w:id="62"/>
      <w:bookmarkStart w:id="63" w:name="_Toc27328"/>
      <w:r>
        <w:rPr>
          <w:rFonts w:hint="eastAsia"/>
          <w:lang w:val="en-US" w:eastAsia="zh-CN"/>
        </w:rPr>
        <w:t xml:space="preserve">4.2  </w:t>
      </w:r>
      <w:r>
        <w:t>模糊物元评价模型的一般原理</w:t>
      </w:r>
      <w:bookmarkEnd w:id="63"/>
    </w:p>
    <w:p>
      <w:pPr>
        <w:pStyle w:val="4"/>
        <w:bidi w:val="0"/>
      </w:pPr>
      <w:bookmarkStart w:id="64" w:name="_TOC_250020"/>
      <w:bookmarkEnd w:id="64"/>
      <w:bookmarkStart w:id="65" w:name="_Toc8964"/>
      <w:r>
        <w:rPr>
          <w:rFonts w:hint="eastAsia"/>
          <w:lang w:val="en-US" w:eastAsia="zh-CN"/>
        </w:rPr>
        <w:t xml:space="preserve">4.2.1  </w:t>
      </w:r>
      <w:r>
        <w:t>复合模糊物元</w:t>
      </w:r>
      <w:bookmarkEnd w:id="65"/>
    </w:p>
    <w:p>
      <w:pPr>
        <w:pStyle w:val="18"/>
        <w:bidi w:val="0"/>
      </w:pPr>
      <w:r>
        <w:rPr>
          <w:rFonts w:hint="eastAsia"/>
        </w:rPr>
        <w:t>在模糊物元分析模型中，M用于表示集合事物，V用于描述与M相关的特征C的特定数量。三元组R =（M，C，V）用于描述 的东西。 以下，此三元组称为物质元素。 通过对物元模型的分析，可以发现由于V具有不确定的特性，因此称为模糊物元。 同时，事物M具有许多特征，因此使用C1，C2，...，Cn来表达特征。 如果与该特性相对应的大小V1，V2，...，Vn具有不确定的特性，则称这是n维模糊物质元素。 可以写出m个事物的n个维元素组成的复合元素Rmn</w:t>
      </w:r>
      <w:r>
        <w:t>：</w:t>
      </w:r>
    </w:p>
    <w:p>
      <w:pPr>
        <w:rPr>
          <w:sz w:val="20"/>
        </w:rPr>
      </w:pPr>
    </w:p>
    <w:p>
      <w:pPr>
        <w:keepNext w:val="0"/>
        <w:keepLines w:val="0"/>
        <w:pageBreakBefore w:val="0"/>
        <w:widowControl w:val="0"/>
        <w:kinsoku/>
        <w:wordWrap/>
        <w:overflowPunct/>
        <w:topLinePunct w:val="0"/>
        <w:autoSpaceDE w:val="0"/>
        <w:autoSpaceDN w:val="0"/>
        <w:bidi w:val="0"/>
        <w:adjustRightInd/>
        <w:snapToGrid/>
        <w:spacing w:before="9"/>
        <w:jc w:val="right"/>
        <w:textAlignment w:val="center"/>
      </w:pPr>
      <w:r>
        <w:drawing>
          <wp:inline distT="0" distB="0" distL="0" distR="0">
            <wp:extent cx="2637790" cy="1295400"/>
            <wp:effectExtent l="0" t="0" r="13970" b="0"/>
            <wp:docPr id="23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image11.png"/>
                    <pic:cNvPicPr>
                      <a:picLocks noChangeAspect="1"/>
                    </pic:cNvPicPr>
                  </pic:nvPicPr>
                  <pic:blipFill>
                    <a:blip r:embed="rId14" cstate="print"/>
                    <a:stretch>
                      <a:fillRect/>
                    </a:stretch>
                  </pic:blipFill>
                  <pic:spPr>
                    <a:xfrm>
                      <a:off x="0" y="0"/>
                      <a:ext cx="2637808" cy="1295400"/>
                    </a:xfrm>
                    <a:prstGeom prst="rect">
                      <a:avLst/>
                    </a:prstGeom>
                  </pic:spPr>
                </pic:pic>
              </a:graphicData>
            </a:graphic>
          </wp:inline>
        </w:drawing>
      </w:r>
      <w:r>
        <w:rPr>
          <w:rFonts w:hint="eastAsia"/>
          <w:lang w:val="en-US" w:eastAsia="zh-CN"/>
        </w:rPr>
        <w:t xml:space="preserve">                     </w:t>
      </w:r>
      <w:r>
        <w:t>（</w:t>
      </w:r>
      <w:r>
        <w:rPr>
          <w:rFonts w:hint="eastAsia"/>
          <w:lang w:val="en-US" w:eastAsia="zh-CN"/>
        </w:rPr>
        <w:t>4.</w:t>
      </w:r>
      <w:r>
        <w:t>1）</w:t>
      </w:r>
    </w:p>
    <w:p>
      <w:pPr>
        <w:spacing w:before="4"/>
        <w:rPr>
          <w:sz w:val="21"/>
        </w:rPr>
      </w:pPr>
    </w:p>
    <w:p>
      <w:pPr>
        <w:pStyle w:val="18"/>
        <w:bidi w:val="0"/>
      </w:pPr>
      <w:r>
        <w:t>（</w:t>
      </w:r>
      <w:r>
        <w:rPr>
          <w:rFonts w:hint="eastAsia"/>
          <w:lang w:val="en-US" w:eastAsia="zh-CN"/>
        </w:rPr>
        <w:t>4.</w:t>
      </w:r>
      <w:r>
        <w:t>1）式中，Mi 为第ｉ个事物（ｉ＝１，２，…，ｍ）；Ｃj 为第ｊ个特征（ｊ</w:t>
      </w:r>
    </w:p>
    <w:p>
      <w:pPr>
        <w:pStyle w:val="18"/>
        <w:bidi w:val="0"/>
      </w:pPr>
      <w:r>
        <w:t>＝１，２，…，ｎ）；Vij 为第ｉ个事物的ｊ个特征对应的模糊量值。</w:t>
      </w:r>
    </w:p>
    <w:p>
      <w:pPr>
        <w:pStyle w:val="18"/>
        <w:bidi w:val="0"/>
      </w:pPr>
      <w:r>
        <w:rPr>
          <w:rFonts w:hint="eastAsia"/>
        </w:rPr>
        <w:t>当对模糊物质元素进行综合评估时，评估结果不一定是所有点，而可能是一组，可以用来表示事物的模糊状况。 其中，模糊幅度的程度</w:t>
      </w:r>
      <w:r>
        <w:rPr>
          <w:rFonts w:hint="eastAsia"/>
          <w:highlight w:val="none"/>
          <w:rPrChange w:id="229" w:author="成龙" w:date="2020-05-19T14:50:35Z">
            <w:rPr>
              <w:rFonts w:hint="eastAsia"/>
            </w:rPr>
          </w:rPrChange>
        </w:rPr>
        <w:t>由</w:t>
      </w:r>
      <w:r>
        <w:rPr>
          <w:rFonts w:hint="eastAsia"/>
        </w:rPr>
        <w:t>表示的主导隶属</w:t>
      </w:r>
      <w:r>
        <w:rPr>
          <w:rFonts w:hint="eastAsia"/>
          <w:highlight w:val="none"/>
          <w:rPrChange w:id="230" w:author="成龙" w:date="2020-05-19T14:50:35Z">
            <w:rPr>
              <w:rFonts w:hint="eastAsia"/>
            </w:rPr>
          </w:rPrChange>
        </w:rPr>
        <w:t>度度</w:t>
      </w:r>
      <w:r>
        <w:rPr>
          <w:rFonts w:hint="eastAsia"/>
        </w:rPr>
        <w:t>量。 为了能够阐明不同指标的隶属程度，并能够清楚地区分指标，指标越大表示越好</w:t>
      </w:r>
      <w:r>
        <w:t>：</w:t>
      </w:r>
    </w:p>
    <w:p>
      <w:pPr>
        <w:pStyle w:val="18"/>
        <w:keepNext w:val="0"/>
        <w:keepLines w:val="0"/>
        <w:pageBreakBefore w:val="0"/>
        <w:widowControl w:val="0"/>
        <w:kinsoku/>
        <w:wordWrap/>
        <w:overflowPunct/>
        <w:topLinePunct w:val="0"/>
        <w:autoSpaceDE w:val="0"/>
        <w:autoSpaceDN w:val="0"/>
        <w:bidi w:val="0"/>
        <w:adjustRightInd/>
        <w:snapToGrid w:val="0"/>
        <w:spacing w:line="240" w:lineRule="auto"/>
        <w:textAlignment w:val="auto"/>
        <w:rPr>
          <w:spacing w:val="-7"/>
        </w:rPr>
      </w:pPr>
      <w:r>
        <w:rPr>
          <w:rFonts w:hint="eastAsia" w:eastAsia="宋体"/>
          <w:position w:val="-14"/>
          <w:sz w:val="20"/>
          <w:lang w:eastAsia="zh-CN"/>
        </w:rPr>
        <w:object>
          <v:shape id="_x0000_i1025" o:spt="75" type="#_x0000_t75" style="height:39.2pt;width:189.8pt;" o:ole="t" filled="f" o:preferrelative="t" stroked="f" coordsize="21600,21600">
            <v:path/>
            <v:fill on="f" focussize="0,0"/>
            <v:stroke on="f"/>
            <v:imagedata r:id="rId16" o:title=""/>
            <o:lock v:ext="edit" aspectratio="t"/>
            <w10:wrap type="none"/>
            <w10:anchorlock/>
          </v:shape>
          <o:OLEObject Type="Embed" ProgID="Equation.KSEE3" ShapeID="_x0000_i1025" DrawAspect="Content" ObjectID="_1468075725" r:id="rId15">
            <o:LockedField>false</o:LockedField>
          </o:OLEObject>
        </w:object>
      </w:r>
    </w:p>
    <w:p>
      <w:pPr>
        <w:pStyle w:val="18"/>
        <w:bidi w:val="0"/>
      </w:pPr>
      <w:r>
        <w:t>对越小越优型指标：</w:t>
      </w:r>
    </w:p>
    <w:p>
      <w:pPr>
        <w:pStyle w:val="18"/>
        <w:keepNext w:val="0"/>
        <w:keepLines w:val="0"/>
        <w:pageBreakBefore w:val="0"/>
        <w:widowControl w:val="0"/>
        <w:kinsoku/>
        <w:wordWrap/>
        <w:overflowPunct/>
        <w:topLinePunct w:val="0"/>
        <w:autoSpaceDE w:val="0"/>
        <w:autoSpaceDN w:val="0"/>
        <w:bidi w:val="0"/>
        <w:adjustRightInd/>
        <w:snapToGrid w:val="0"/>
        <w:spacing w:line="240" w:lineRule="auto"/>
        <w:ind w:firstLine="440"/>
        <w:textAlignment w:val="auto"/>
        <w:rPr>
          <w:sz w:val="29"/>
        </w:rPr>
      </w:pPr>
      <w:r>
        <w:rPr>
          <w:rFonts w:hint="eastAsia" w:eastAsia="宋体"/>
          <w:spacing w:val="-7"/>
          <w:position w:val="-14"/>
          <w:lang w:eastAsia="zh-CN"/>
        </w:rPr>
        <w:object>
          <v:shape id="_x0000_i1026" o:spt="75" type="#_x0000_t75" style="height:39.2pt;width:185.65pt;" o:ole="t" filled="f" o:preferrelative="t" stroked="f" coordsize="21600,21600">
            <v:path/>
            <v:fill on="f" focussize="0,0"/>
            <v:stroke on="f"/>
            <v:imagedata r:id="rId18" o:title=""/>
            <o:lock v:ext="edit" aspectratio="t"/>
            <w10:wrap type="none"/>
            <w10:anchorlock/>
          </v:shape>
          <o:OLEObject Type="Embed" ProgID="Equation.KSEE3" ShapeID="_x0000_i1026" DrawAspect="Content" ObjectID="_1468075726" r:id="rId17">
            <o:LockedField>false</o:LockedField>
          </o:OLEObject>
        </w:object>
      </w:r>
    </w:p>
    <w:p>
      <w:pPr>
        <w:pStyle w:val="18"/>
        <w:bidi w:val="0"/>
      </w:pPr>
      <w:r>
        <w:t>（3）式中，其中</w:t>
      </w:r>
      <w:r>
        <w:rPr>
          <w:spacing w:val="-3"/>
          <w:position w:val="-14"/>
        </w:rPr>
        <w:object>
          <v:shape id="_x0000_i1027" o:spt="75" type="#_x0000_t75" style="height:28.2pt;width:20.7pt;" o:ole="t" filled="f" o:preferrelative="t" stroked="f" coordsize="21600,21600">
            <v:path/>
            <v:fill on="f" focussize="0,0"/>
            <v:stroke on="f"/>
            <v:imagedata r:id="rId20" o:title=""/>
            <o:lock v:ext="edit" aspectratio="t"/>
            <w10:wrap type="none"/>
            <w10:anchorlock/>
          </v:shape>
          <o:OLEObject Type="Embed" ProgID="Equation.KSEE3" ShapeID="_x0000_i1027" DrawAspect="Content" ObjectID="_1468075727" r:id="rId19">
            <o:LockedField>false</o:LockedField>
          </o:OLEObject>
        </w:object>
      </w:r>
      <w:r>
        <w:t xml:space="preserve"> 表示从优隶属度；</w:t>
      </w:r>
      <w:r>
        <w:rPr>
          <w:spacing w:val="-2"/>
          <w:position w:val="-14"/>
        </w:rPr>
        <w:object>
          <v:shape id="_x0000_i1028" o:spt="75" type="#_x0000_t75" style="height:27.55pt;width:53.65pt;" o:ole="t" filled="f" o:preferrelative="t" stroked="f" coordsize="21600,21600">
            <v:path/>
            <v:fill on="f" focussize="0,0"/>
            <v:stroke on="f"/>
            <v:imagedata r:id="rId22" o:title=""/>
            <o:lock v:ext="edit" aspectratio="t"/>
            <w10:wrap type="none"/>
            <w10:anchorlock/>
          </v:shape>
          <o:OLEObject Type="Embed" ProgID="Equation.KSEE3" ShapeID="_x0000_i1028" DrawAspect="Content" ObjectID="_1468075728" r:id="rId21">
            <o:LockedField>false</o:LockedField>
          </o:OLEObject>
        </w:object>
      </w:r>
      <w:r>
        <w:t xml:space="preserve"> 表示指标的最大值，</w:t>
      </w:r>
      <w:r>
        <w:rPr>
          <w:position w:val="-14"/>
        </w:rPr>
        <w:object>
          <v:shape id="_x0000_i1029" o:spt="75" type="#_x0000_t75" style="height:21.95pt;width:40.4pt;" o:ole="t" filled="f" o:preferrelative="t" stroked="f" coordsize="21600,21600">
            <v:path/>
            <v:fill on="f" focussize="0,0"/>
            <v:stroke on="f"/>
            <v:imagedata r:id="rId24" o:title=""/>
            <o:lock v:ext="edit" aspectratio="t"/>
            <w10:wrap type="none"/>
            <w10:anchorlock/>
          </v:shape>
          <o:OLEObject Type="Embed" ProgID="Equation.KSEE3" ShapeID="_x0000_i1029" DrawAspect="Content" ObjectID="_1468075729" r:id="rId23">
            <o:LockedField>false</o:LockedField>
          </o:OLEObject>
        </w:object>
      </w:r>
      <w:r>
        <w:t xml:space="preserve"> 表示指标的最小值，由此可构建从优隶属度模糊物元 Rmn。（本文明中各指标的从优隶属最优值为1.）</w:t>
      </w:r>
    </w:p>
    <w:p>
      <w:pPr>
        <w:pStyle w:val="18"/>
        <w:bidi w:val="0"/>
      </w:pPr>
      <w:r>
        <w:t>若用</w:t>
      </w:r>
      <w:r>
        <w:rPr>
          <w:position w:val="-12"/>
        </w:rPr>
        <w:object>
          <v:shape id="_x0000_i1030" o:spt="75" type="#_x0000_t75" style="height:19pt;width:91pt;" o:ole="t" filled="f" o:preferrelative="t" stroked="f" coordsize="21600,21600">
            <v:path/>
            <v:fill on="f" focussize="0,0"/>
            <v:stroke on="f"/>
            <v:imagedata r:id="rId26" o:title=""/>
            <o:lock v:ext="edit" aspectratio="t"/>
            <w10:wrap type="none"/>
            <w10:anchorlock/>
          </v:shape>
          <o:OLEObject Type="Embed" ProgID="Equation.KSEE3" ShapeID="_x0000_i1030" DrawAspect="Content" ObjectID="_1468075730" r:id="rId25">
            <o:LockedField>false</o:LockedField>
          </o:OLEObject>
        </w:object>
      </w:r>
      <w:r>
        <w:t>表示标准模糊物元</w:t>
      </w:r>
      <w:r>
        <w:rPr>
          <w:rFonts w:hint="eastAsia"/>
          <w:lang w:eastAsia="zh-CN"/>
        </w:rPr>
        <w:t>，</w:t>
      </w:r>
      <w:r>
        <w:t>其中ｉ＝ １，２，…，ｍ。可表示为：</w:t>
      </w:r>
    </w:p>
    <w:p>
      <w:pPr>
        <w:keepNext w:val="0"/>
        <w:keepLines w:val="0"/>
        <w:pageBreakBefore w:val="0"/>
        <w:widowControl w:val="0"/>
        <w:kinsoku/>
        <w:wordWrap/>
        <w:overflowPunct/>
        <w:topLinePunct w:val="0"/>
        <w:autoSpaceDE w:val="0"/>
        <w:autoSpaceDN w:val="0"/>
        <w:bidi w:val="0"/>
        <w:adjustRightInd/>
        <w:snapToGrid/>
        <w:spacing w:before="9"/>
        <w:jc w:val="right"/>
        <w:textAlignment w:val="center"/>
        <w:rPr>
          <w:rFonts w:hint="eastAsia"/>
          <w:lang w:eastAsia="zh-CN"/>
        </w:rPr>
      </w:pPr>
      <w:r>
        <w:drawing>
          <wp:inline distT="0" distB="0" distL="0" distR="0">
            <wp:extent cx="2581275" cy="1285875"/>
            <wp:effectExtent l="0" t="0" r="9525" b="9525"/>
            <wp:docPr id="238"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14.png"/>
                    <pic:cNvPicPr>
                      <a:picLocks noChangeAspect="1"/>
                    </pic:cNvPicPr>
                  </pic:nvPicPr>
                  <pic:blipFill>
                    <a:blip r:embed="rId27" cstate="print"/>
                    <a:stretch>
                      <a:fillRect/>
                    </a:stretch>
                  </pic:blipFill>
                  <pic:spPr>
                    <a:xfrm>
                      <a:off x="0" y="0"/>
                      <a:ext cx="2581275" cy="1285875"/>
                    </a:xfrm>
                    <a:prstGeom prst="rect">
                      <a:avLst/>
                    </a:prstGeom>
                  </pic:spPr>
                </pic:pic>
              </a:graphicData>
            </a:graphic>
          </wp:inline>
        </w:drawing>
      </w:r>
      <w:r>
        <w:rPr>
          <w:rFonts w:hint="eastAsia"/>
          <w:lang w:val="en-US" w:eastAsia="zh-CN"/>
        </w:rPr>
        <w:t xml:space="preserve">                 </w:t>
      </w:r>
      <w:r>
        <w:rPr>
          <w:rFonts w:hint="eastAsia"/>
          <w:lang w:eastAsia="zh-CN"/>
        </w:rPr>
        <w:t>（</w:t>
      </w:r>
      <w:r>
        <w:rPr>
          <w:rFonts w:hint="eastAsia"/>
          <w:lang w:val="en-US" w:eastAsia="zh-CN"/>
        </w:rPr>
        <w:t>4.2</w:t>
      </w:r>
      <w:r>
        <w:rPr>
          <w:rFonts w:hint="eastAsia"/>
          <w:lang w:eastAsia="zh-CN"/>
        </w:rPr>
        <w:t>）</w:t>
      </w:r>
    </w:p>
    <w:p>
      <w:pPr>
        <w:keepNext w:val="0"/>
        <w:keepLines w:val="0"/>
        <w:pageBreakBefore w:val="0"/>
        <w:widowControl w:val="0"/>
        <w:kinsoku/>
        <w:wordWrap/>
        <w:overflowPunct/>
        <w:topLinePunct w:val="0"/>
        <w:autoSpaceDE w:val="0"/>
        <w:autoSpaceDN w:val="0"/>
        <w:bidi w:val="0"/>
        <w:adjustRightInd/>
        <w:snapToGrid/>
        <w:spacing w:before="9"/>
        <w:jc w:val="right"/>
        <w:textAlignment w:val="center"/>
        <w:rPr>
          <w:rFonts w:hint="eastAsia"/>
          <w:lang w:val="en-US" w:eastAsia="zh-CN"/>
        </w:rPr>
      </w:pPr>
    </w:p>
    <w:p>
      <w:pPr>
        <w:keepNext w:val="0"/>
        <w:keepLines w:val="0"/>
        <w:pageBreakBefore w:val="0"/>
        <w:widowControl w:val="0"/>
        <w:kinsoku/>
        <w:wordWrap/>
        <w:overflowPunct/>
        <w:topLinePunct w:val="0"/>
        <w:autoSpaceDE w:val="0"/>
        <w:autoSpaceDN w:val="0"/>
        <w:bidi w:val="0"/>
        <w:adjustRightInd/>
        <w:snapToGrid/>
        <w:spacing w:before="9"/>
        <w:jc w:val="right"/>
        <w:textAlignment w:val="center"/>
      </w:pPr>
      <w:r>
        <w:drawing>
          <wp:inline distT="0" distB="0" distL="0" distR="0">
            <wp:extent cx="2279650" cy="1457960"/>
            <wp:effectExtent l="0" t="0" r="6350" b="5080"/>
            <wp:docPr id="23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image14.png"/>
                    <pic:cNvPicPr>
                      <a:picLocks noChangeAspect="1"/>
                    </pic:cNvPicPr>
                  </pic:nvPicPr>
                  <pic:blipFill>
                    <a:blip r:embed="rId27" cstate="print"/>
                    <a:stretch>
                      <a:fillRect/>
                    </a:stretch>
                  </pic:blipFill>
                  <pic:spPr>
                    <a:xfrm>
                      <a:off x="0" y="0"/>
                      <a:ext cx="2279648" cy="1457900"/>
                    </a:xfrm>
                    <a:prstGeom prst="rect">
                      <a:avLst/>
                    </a:prstGeom>
                  </pic:spPr>
                </pic:pic>
              </a:graphicData>
            </a:graphic>
          </wp:inline>
        </w:drawing>
      </w:r>
      <w:r>
        <w:rPr>
          <w:rFonts w:hint="eastAsia"/>
          <w:lang w:val="en-US" w:eastAsia="zh-CN"/>
        </w:rPr>
        <w:t xml:space="preserve">                  </w:t>
      </w:r>
      <w:r>
        <w:t>（4</w:t>
      </w:r>
      <w:r>
        <w:rPr>
          <w:rFonts w:hint="eastAsia"/>
          <w:lang w:val="en-US" w:eastAsia="zh-CN"/>
        </w:rPr>
        <w:t>.3</w:t>
      </w:r>
      <w:r>
        <w:t>）</w:t>
      </w:r>
    </w:p>
    <w:p>
      <w:pPr>
        <w:pStyle w:val="4"/>
        <w:bidi w:val="0"/>
      </w:pPr>
      <w:bookmarkStart w:id="66" w:name="_TOC_250019"/>
      <w:bookmarkEnd w:id="66"/>
      <w:bookmarkStart w:id="67" w:name="_Toc19850"/>
      <w:r>
        <w:rPr>
          <w:rFonts w:hint="eastAsia"/>
          <w:spacing w:val="-1"/>
          <w:lang w:val="en-US" w:eastAsia="zh-CN"/>
        </w:rPr>
        <w:t xml:space="preserve">4.2.2  </w:t>
      </w:r>
      <w:r>
        <w:rPr>
          <w:spacing w:val="-1"/>
        </w:rPr>
        <w:t>指标权重的确定</w:t>
      </w:r>
      <w:bookmarkEnd w:id="67"/>
    </w:p>
    <w:p>
      <w:pPr>
        <w:pStyle w:val="18"/>
        <w:bidi w:val="0"/>
      </w:pPr>
      <w:r>
        <w:rPr>
          <w:rFonts w:hint="eastAsia"/>
        </w:rPr>
        <w:t>指标的权重是</w:t>
      </w:r>
      <w:r>
        <w:rPr>
          <w:rFonts w:hint="eastAsia"/>
          <w:highlight w:val="none"/>
          <w:rPrChange w:id="231" w:author="成龙" w:date="2020-05-19T14:50:35Z">
            <w:rPr>
              <w:rFonts w:hint="eastAsia"/>
            </w:rPr>
          </w:rPrChange>
        </w:rPr>
        <w:t>指指</w:t>
      </w:r>
      <w:r>
        <w:rPr>
          <w:rFonts w:hint="eastAsia"/>
        </w:rPr>
        <w:t>标在总体评估中的重要性。 它主要从不同角度</w:t>
      </w:r>
      <w:r>
        <w:rPr>
          <w:rFonts w:hint="eastAsia"/>
          <w:highlight w:val="none"/>
          <w:rPrChange w:id="232" w:author="成龙" w:date="2020-05-19T14:50:35Z">
            <w:rPr>
              <w:rFonts w:hint="eastAsia"/>
            </w:rPr>
          </w:rPrChange>
        </w:rPr>
        <w:t>评估评估</w:t>
      </w:r>
      <w:r>
        <w:rPr>
          <w:rFonts w:hint="eastAsia"/>
        </w:rPr>
        <w:t>对象的重要性。 主要评价方法有主观方法，客观方法和综合加权法。 比较常用的权重评估方法有：AHP法，主成分分析法和变异系数法[12]。 在石油企业竞争力研究中，大多数现有研究都将权重分配为统一的。 因此，在现有研究的基础上，我们选择了聂万龙的“基于模糊物元法的中国石油企业国际竞争力评价”，与本文“权重赋权”中的权重相似。 指标权重如下</w:t>
      </w:r>
      <w:r>
        <w:t>：</w:t>
      </w:r>
    </w:p>
    <w:p/>
    <w:p>
      <w:pPr>
        <w:pStyle w:val="6"/>
        <w:bidi w:val="0"/>
        <w:rPr>
          <w:sz w:val="21"/>
        </w:rPr>
      </w:pPr>
      <w:r>
        <w:rPr>
          <w:sz w:val="21"/>
        </w:rPr>
        <w:t>表</w:t>
      </w:r>
      <w:r>
        <w:rPr>
          <w:rFonts w:hint="eastAsia"/>
          <w:sz w:val="21"/>
          <w:lang w:val="en-US" w:eastAsia="zh-CN"/>
        </w:rPr>
        <w:t>4</w:t>
      </w:r>
      <w:r>
        <w:rPr>
          <w:sz w:val="21"/>
        </w:rPr>
        <w:t>-2 石油企业竞争力评价指标权重</w:t>
      </w:r>
    </w:p>
    <w:p>
      <w:pPr>
        <w:spacing w:before="10"/>
        <w:rPr>
          <w:sz w:val="15"/>
        </w:rPr>
      </w:pPr>
    </w:p>
    <w:tbl>
      <w:tblPr>
        <w:tblStyle w:val="14"/>
        <w:tblW w:w="8913" w:type="dxa"/>
        <w:tblInd w:w="1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659"/>
        <w:gridCol w:w="4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1" w:hRule="atLeast"/>
        </w:trPr>
        <w:tc>
          <w:tcPr>
            <w:tcW w:w="4659" w:type="dxa"/>
          </w:tcPr>
          <w:p>
            <w:pPr>
              <w:pStyle w:val="17"/>
              <w:spacing w:before="109" w:line="252" w:lineRule="exact"/>
              <w:ind w:left="2061" w:right="2133"/>
              <w:jc w:val="center"/>
              <w:rPr>
                <w:rFonts w:hint="eastAsia" w:ascii="宋体" w:eastAsia="宋体"/>
                <w:sz w:val="21"/>
              </w:rPr>
            </w:pPr>
            <w:r>
              <w:rPr>
                <w:rFonts w:hint="eastAsia" w:ascii="宋体" w:eastAsia="宋体"/>
                <w:sz w:val="21"/>
              </w:rPr>
              <w:t>指标</w:t>
            </w:r>
          </w:p>
        </w:tc>
        <w:tc>
          <w:tcPr>
            <w:tcW w:w="4254" w:type="dxa"/>
          </w:tcPr>
          <w:p>
            <w:pPr>
              <w:pStyle w:val="17"/>
              <w:spacing w:before="109" w:line="252" w:lineRule="exact"/>
              <w:ind w:left="1845" w:right="1944"/>
              <w:jc w:val="center"/>
              <w:rPr>
                <w:rFonts w:hint="eastAsia" w:ascii="宋体" w:eastAsia="宋体"/>
                <w:sz w:val="21"/>
              </w:rPr>
            </w:pPr>
            <w:r>
              <w:rPr>
                <w:rFonts w:hint="eastAsia" w:ascii="宋体" w:eastAsia="宋体"/>
                <w:sz w:val="21"/>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8" w:hRule="atLeast"/>
        </w:trPr>
        <w:tc>
          <w:tcPr>
            <w:tcW w:w="4659" w:type="dxa"/>
          </w:tcPr>
          <w:p>
            <w:pPr>
              <w:pStyle w:val="17"/>
              <w:spacing w:before="108" w:line="250" w:lineRule="exact"/>
              <w:ind w:left="127"/>
              <w:rPr>
                <w:rFonts w:hint="eastAsia" w:ascii="宋体" w:eastAsia="宋体"/>
                <w:sz w:val="11"/>
              </w:rPr>
            </w:pPr>
            <w:r>
              <w:rPr>
                <w:rFonts w:hint="eastAsia" w:ascii="宋体" w:eastAsia="宋体"/>
                <w:position w:val="1"/>
                <w:sz w:val="21"/>
              </w:rPr>
              <w:t>营业收入 C</w:t>
            </w:r>
            <w:r>
              <w:rPr>
                <w:rFonts w:hint="eastAsia" w:ascii="宋体" w:eastAsia="宋体"/>
                <w:sz w:val="11"/>
              </w:rPr>
              <w:t>1</w:t>
            </w:r>
          </w:p>
        </w:tc>
        <w:tc>
          <w:tcPr>
            <w:tcW w:w="4254" w:type="dxa"/>
          </w:tcPr>
          <w:p>
            <w:pPr>
              <w:pStyle w:val="17"/>
              <w:spacing w:before="109" w:line="250" w:lineRule="exact"/>
              <w:ind w:left="107"/>
              <w:rPr>
                <w:rFonts w:ascii="宋体"/>
                <w:sz w:val="21"/>
              </w:rPr>
            </w:pPr>
            <w:r>
              <w:rPr>
                <w:rFonts w:ascii="宋体"/>
                <w:sz w:val="21"/>
              </w:rPr>
              <w:t>0.0592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1" w:hRule="atLeast"/>
        </w:trPr>
        <w:tc>
          <w:tcPr>
            <w:tcW w:w="4659" w:type="dxa"/>
          </w:tcPr>
          <w:p>
            <w:pPr>
              <w:pStyle w:val="17"/>
              <w:spacing w:before="108" w:line="253" w:lineRule="exact"/>
              <w:ind w:left="127"/>
              <w:rPr>
                <w:rFonts w:hint="eastAsia" w:ascii="宋体" w:eastAsia="宋体"/>
                <w:sz w:val="11"/>
              </w:rPr>
            </w:pPr>
            <w:r>
              <w:rPr>
                <w:rFonts w:hint="eastAsia" w:ascii="宋体" w:eastAsia="宋体"/>
                <w:position w:val="1"/>
                <w:sz w:val="21"/>
              </w:rPr>
              <w:t>总资产 C</w:t>
            </w:r>
            <w:r>
              <w:rPr>
                <w:rFonts w:hint="eastAsia" w:ascii="宋体" w:eastAsia="宋体"/>
                <w:sz w:val="11"/>
              </w:rPr>
              <w:t>2</w:t>
            </w:r>
          </w:p>
        </w:tc>
        <w:tc>
          <w:tcPr>
            <w:tcW w:w="4254" w:type="dxa"/>
          </w:tcPr>
          <w:p>
            <w:pPr>
              <w:pStyle w:val="17"/>
              <w:spacing w:before="109" w:line="252" w:lineRule="exact"/>
              <w:ind w:left="107"/>
              <w:rPr>
                <w:rFonts w:ascii="宋体"/>
                <w:sz w:val="21"/>
              </w:rPr>
            </w:pPr>
            <w:r>
              <w:rPr>
                <w:rFonts w:ascii="宋体"/>
                <w:sz w:val="21"/>
              </w:rPr>
              <w:t>0.0587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8" w:hRule="atLeast"/>
        </w:trPr>
        <w:tc>
          <w:tcPr>
            <w:tcW w:w="4659" w:type="dxa"/>
          </w:tcPr>
          <w:p>
            <w:pPr>
              <w:pStyle w:val="17"/>
              <w:spacing w:before="108" w:line="250" w:lineRule="exact"/>
              <w:ind w:left="127"/>
              <w:rPr>
                <w:rFonts w:hint="eastAsia" w:ascii="宋体" w:eastAsia="宋体"/>
                <w:sz w:val="11"/>
              </w:rPr>
            </w:pPr>
            <w:r>
              <w:rPr>
                <w:rFonts w:hint="eastAsia" w:ascii="宋体" w:eastAsia="宋体"/>
                <w:position w:val="1"/>
                <w:sz w:val="21"/>
              </w:rPr>
              <w:t>油气产量 C</w:t>
            </w:r>
            <w:r>
              <w:rPr>
                <w:rFonts w:hint="eastAsia" w:ascii="宋体" w:eastAsia="宋体"/>
                <w:sz w:val="11"/>
              </w:rPr>
              <w:t>3</w:t>
            </w:r>
          </w:p>
        </w:tc>
        <w:tc>
          <w:tcPr>
            <w:tcW w:w="4254" w:type="dxa"/>
          </w:tcPr>
          <w:p>
            <w:pPr>
              <w:pStyle w:val="17"/>
              <w:spacing w:before="109" w:line="250" w:lineRule="exact"/>
              <w:ind w:left="107"/>
              <w:rPr>
                <w:rFonts w:ascii="宋体"/>
                <w:sz w:val="21"/>
              </w:rPr>
            </w:pPr>
            <w:r>
              <w:rPr>
                <w:rFonts w:ascii="宋体"/>
                <w:sz w:val="21"/>
              </w:rPr>
              <w:t>0.0670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1" w:hRule="atLeast"/>
        </w:trPr>
        <w:tc>
          <w:tcPr>
            <w:tcW w:w="4659" w:type="dxa"/>
          </w:tcPr>
          <w:p>
            <w:pPr>
              <w:pStyle w:val="17"/>
              <w:spacing w:before="108" w:line="253" w:lineRule="exact"/>
              <w:ind w:left="127"/>
              <w:rPr>
                <w:rFonts w:hint="eastAsia" w:ascii="宋体" w:eastAsia="宋体"/>
                <w:sz w:val="11"/>
              </w:rPr>
            </w:pPr>
            <w:r>
              <w:rPr>
                <w:rFonts w:hint="eastAsia" w:ascii="宋体" w:eastAsia="宋体"/>
                <w:position w:val="1"/>
                <w:sz w:val="21"/>
              </w:rPr>
              <w:t>油气储量 C</w:t>
            </w:r>
            <w:r>
              <w:rPr>
                <w:rFonts w:hint="eastAsia" w:ascii="宋体" w:eastAsia="宋体"/>
                <w:sz w:val="11"/>
              </w:rPr>
              <w:t>4</w:t>
            </w:r>
          </w:p>
        </w:tc>
        <w:tc>
          <w:tcPr>
            <w:tcW w:w="4254" w:type="dxa"/>
          </w:tcPr>
          <w:p>
            <w:pPr>
              <w:pStyle w:val="17"/>
              <w:spacing w:before="109" w:line="252" w:lineRule="exact"/>
              <w:ind w:left="107"/>
              <w:rPr>
                <w:rFonts w:ascii="宋体"/>
                <w:sz w:val="21"/>
              </w:rPr>
            </w:pPr>
            <w:r>
              <w:rPr>
                <w:rFonts w:ascii="宋体"/>
                <w:sz w:val="21"/>
              </w:rPr>
              <w:t>0.0769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8" w:hRule="atLeast"/>
        </w:trPr>
        <w:tc>
          <w:tcPr>
            <w:tcW w:w="4659" w:type="dxa"/>
          </w:tcPr>
          <w:p>
            <w:pPr>
              <w:pStyle w:val="17"/>
              <w:spacing w:before="108" w:line="250" w:lineRule="exact"/>
              <w:ind w:left="127"/>
              <w:rPr>
                <w:rFonts w:hint="eastAsia" w:ascii="宋体" w:eastAsia="宋体"/>
                <w:sz w:val="11"/>
              </w:rPr>
            </w:pPr>
            <w:r>
              <w:rPr>
                <w:rFonts w:hint="eastAsia" w:ascii="宋体" w:eastAsia="宋体"/>
                <w:position w:val="1"/>
                <w:sz w:val="21"/>
              </w:rPr>
              <w:t>炼化能力 C</w:t>
            </w:r>
            <w:r>
              <w:rPr>
                <w:rFonts w:hint="eastAsia" w:ascii="宋体" w:eastAsia="宋体"/>
                <w:sz w:val="11"/>
              </w:rPr>
              <w:t>5</w:t>
            </w:r>
          </w:p>
        </w:tc>
        <w:tc>
          <w:tcPr>
            <w:tcW w:w="4254" w:type="dxa"/>
          </w:tcPr>
          <w:p>
            <w:pPr>
              <w:pStyle w:val="17"/>
              <w:spacing w:before="109" w:line="250" w:lineRule="exact"/>
              <w:ind w:left="107"/>
              <w:rPr>
                <w:rFonts w:ascii="宋体"/>
                <w:sz w:val="21"/>
              </w:rPr>
            </w:pPr>
            <w:r>
              <w:rPr>
                <w:rFonts w:ascii="宋体"/>
                <w:sz w:val="21"/>
              </w:rPr>
              <w:t>0.0650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1" w:hRule="atLeast"/>
        </w:trPr>
        <w:tc>
          <w:tcPr>
            <w:tcW w:w="4659" w:type="dxa"/>
          </w:tcPr>
          <w:p>
            <w:pPr>
              <w:pStyle w:val="17"/>
              <w:spacing w:before="108" w:line="253" w:lineRule="exact"/>
              <w:ind w:left="127"/>
              <w:rPr>
                <w:rFonts w:hint="eastAsia" w:ascii="宋体" w:eastAsia="宋体"/>
                <w:sz w:val="11"/>
              </w:rPr>
            </w:pPr>
            <w:r>
              <w:rPr>
                <w:rFonts w:hint="eastAsia" w:ascii="宋体" w:eastAsia="宋体"/>
                <w:position w:val="1"/>
                <w:sz w:val="21"/>
              </w:rPr>
              <w:t>油品销售量C</w:t>
            </w:r>
            <w:r>
              <w:rPr>
                <w:rFonts w:hint="eastAsia" w:ascii="宋体" w:eastAsia="宋体"/>
                <w:sz w:val="11"/>
              </w:rPr>
              <w:t>6</w:t>
            </w:r>
          </w:p>
        </w:tc>
        <w:tc>
          <w:tcPr>
            <w:tcW w:w="4254" w:type="dxa"/>
          </w:tcPr>
          <w:p>
            <w:pPr>
              <w:pStyle w:val="17"/>
              <w:spacing w:before="109" w:line="252" w:lineRule="exact"/>
              <w:ind w:left="107"/>
              <w:rPr>
                <w:rFonts w:ascii="宋体"/>
                <w:sz w:val="21"/>
              </w:rPr>
            </w:pPr>
            <w:r>
              <w:rPr>
                <w:rFonts w:ascii="宋体"/>
                <w:sz w:val="21"/>
              </w:rPr>
              <w:t>0.0706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8" w:hRule="atLeast"/>
        </w:trPr>
        <w:tc>
          <w:tcPr>
            <w:tcW w:w="4659" w:type="dxa"/>
          </w:tcPr>
          <w:p>
            <w:pPr>
              <w:pStyle w:val="17"/>
              <w:spacing w:before="108" w:line="250" w:lineRule="exact"/>
              <w:ind w:left="127"/>
              <w:rPr>
                <w:rFonts w:hint="eastAsia" w:ascii="宋体" w:eastAsia="宋体"/>
                <w:sz w:val="11"/>
              </w:rPr>
            </w:pPr>
            <w:r>
              <w:rPr>
                <w:rFonts w:hint="eastAsia" w:ascii="宋体" w:eastAsia="宋体"/>
                <w:position w:val="1"/>
                <w:sz w:val="21"/>
              </w:rPr>
              <w:t>研发人员比例C</w:t>
            </w:r>
            <w:r>
              <w:rPr>
                <w:rFonts w:hint="eastAsia" w:ascii="宋体" w:eastAsia="宋体"/>
                <w:sz w:val="11"/>
              </w:rPr>
              <w:t>7</w:t>
            </w:r>
          </w:p>
        </w:tc>
        <w:tc>
          <w:tcPr>
            <w:tcW w:w="4254" w:type="dxa"/>
          </w:tcPr>
          <w:p>
            <w:pPr>
              <w:pStyle w:val="17"/>
              <w:spacing w:before="109" w:line="250" w:lineRule="exact"/>
              <w:ind w:left="107"/>
              <w:rPr>
                <w:rFonts w:ascii="宋体"/>
                <w:sz w:val="21"/>
              </w:rPr>
            </w:pPr>
            <w:r>
              <w:rPr>
                <w:rFonts w:ascii="宋体"/>
                <w:sz w:val="21"/>
              </w:rPr>
              <w:t>0.1019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1" w:hRule="atLeast"/>
        </w:trPr>
        <w:tc>
          <w:tcPr>
            <w:tcW w:w="4659" w:type="dxa"/>
          </w:tcPr>
          <w:p>
            <w:pPr>
              <w:pStyle w:val="17"/>
              <w:spacing w:before="109" w:line="253" w:lineRule="exact"/>
              <w:ind w:left="127"/>
              <w:rPr>
                <w:rFonts w:hint="eastAsia" w:ascii="宋体" w:eastAsia="宋体"/>
                <w:sz w:val="11"/>
              </w:rPr>
            </w:pPr>
            <w:r>
              <w:rPr>
                <w:rFonts w:hint="eastAsia" w:ascii="宋体" w:eastAsia="宋体"/>
                <w:position w:val="1"/>
                <w:sz w:val="21"/>
              </w:rPr>
              <w:t>研发投入度C</w:t>
            </w:r>
            <w:r>
              <w:rPr>
                <w:rFonts w:hint="eastAsia" w:ascii="宋体" w:eastAsia="宋体"/>
                <w:sz w:val="11"/>
              </w:rPr>
              <w:t>8</w:t>
            </w:r>
          </w:p>
        </w:tc>
        <w:tc>
          <w:tcPr>
            <w:tcW w:w="4254" w:type="dxa"/>
          </w:tcPr>
          <w:p>
            <w:pPr>
              <w:pStyle w:val="17"/>
              <w:spacing w:before="109" w:line="252" w:lineRule="exact"/>
              <w:ind w:left="107"/>
              <w:rPr>
                <w:rFonts w:ascii="宋体"/>
                <w:sz w:val="21"/>
              </w:rPr>
            </w:pPr>
            <w:r>
              <w:rPr>
                <w:rFonts w:ascii="宋体"/>
                <w:sz w:val="21"/>
              </w:rPr>
              <w:t>0.0942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8" w:hRule="atLeast"/>
        </w:trPr>
        <w:tc>
          <w:tcPr>
            <w:tcW w:w="4659" w:type="dxa"/>
          </w:tcPr>
          <w:p>
            <w:pPr>
              <w:pStyle w:val="17"/>
              <w:spacing w:before="108" w:line="250" w:lineRule="exact"/>
              <w:ind w:left="127"/>
              <w:rPr>
                <w:rFonts w:hint="eastAsia" w:ascii="宋体" w:eastAsia="宋体"/>
                <w:sz w:val="11"/>
              </w:rPr>
            </w:pPr>
            <w:r>
              <w:rPr>
                <w:rFonts w:hint="eastAsia" w:ascii="宋体" w:eastAsia="宋体"/>
                <w:position w:val="1"/>
                <w:sz w:val="21"/>
              </w:rPr>
              <w:t>销售利润率C</w:t>
            </w:r>
            <w:r>
              <w:rPr>
                <w:rFonts w:hint="eastAsia" w:ascii="宋体" w:eastAsia="宋体"/>
                <w:sz w:val="11"/>
              </w:rPr>
              <w:t>9</w:t>
            </w:r>
          </w:p>
        </w:tc>
        <w:tc>
          <w:tcPr>
            <w:tcW w:w="4254" w:type="dxa"/>
          </w:tcPr>
          <w:p>
            <w:pPr>
              <w:pStyle w:val="17"/>
              <w:spacing w:before="109" w:line="250" w:lineRule="exact"/>
              <w:ind w:left="107"/>
              <w:rPr>
                <w:rFonts w:ascii="宋体"/>
                <w:sz w:val="21"/>
              </w:rPr>
            </w:pPr>
            <w:r>
              <w:rPr>
                <w:rFonts w:ascii="宋体"/>
                <w:sz w:val="21"/>
              </w:rPr>
              <w:t>0.0481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1" w:hRule="atLeast"/>
        </w:trPr>
        <w:tc>
          <w:tcPr>
            <w:tcW w:w="4659" w:type="dxa"/>
          </w:tcPr>
          <w:p>
            <w:pPr>
              <w:pStyle w:val="17"/>
              <w:spacing w:before="108" w:line="253" w:lineRule="exact"/>
              <w:ind w:left="127"/>
              <w:rPr>
                <w:rFonts w:hint="eastAsia" w:ascii="宋体" w:eastAsia="宋体"/>
                <w:sz w:val="11"/>
              </w:rPr>
            </w:pPr>
            <w:r>
              <w:rPr>
                <w:rFonts w:hint="eastAsia" w:ascii="宋体" w:eastAsia="宋体"/>
                <w:position w:val="1"/>
                <w:sz w:val="21"/>
              </w:rPr>
              <w:t>资产利润率C</w:t>
            </w:r>
            <w:r>
              <w:rPr>
                <w:rFonts w:hint="eastAsia" w:ascii="宋体" w:eastAsia="宋体"/>
                <w:sz w:val="11"/>
              </w:rPr>
              <w:t>10</w:t>
            </w:r>
          </w:p>
        </w:tc>
        <w:tc>
          <w:tcPr>
            <w:tcW w:w="4254" w:type="dxa"/>
          </w:tcPr>
          <w:p>
            <w:pPr>
              <w:pStyle w:val="17"/>
              <w:spacing w:before="109" w:line="252" w:lineRule="exact"/>
              <w:ind w:left="107"/>
              <w:rPr>
                <w:rFonts w:ascii="宋体"/>
                <w:sz w:val="21"/>
              </w:rPr>
            </w:pPr>
            <w:r>
              <w:rPr>
                <w:rFonts w:ascii="宋体"/>
                <w:sz w:val="21"/>
              </w:rPr>
              <w:t>0.0444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8" w:hRule="atLeast"/>
        </w:trPr>
        <w:tc>
          <w:tcPr>
            <w:tcW w:w="4659" w:type="dxa"/>
          </w:tcPr>
          <w:p>
            <w:pPr>
              <w:pStyle w:val="17"/>
              <w:spacing w:before="108" w:line="250" w:lineRule="exact"/>
              <w:ind w:left="127"/>
              <w:rPr>
                <w:rFonts w:hint="eastAsia" w:ascii="宋体" w:eastAsia="宋体"/>
                <w:sz w:val="11"/>
              </w:rPr>
            </w:pPr>
            <w:r>
              <w:rPr>
                <w:rFonts w:hint="eastAsia" w:ascii="宋体" w:eastAsia="宋体"/>
                <w:position w:val="1"/>
                <w:sz w:val="21"/>
              </w:rPr>
              <w:t>流动资产周转率C</w:t>
            </w:r>
            <w:r>
              <w:rPr>
                <w:rFonts w:hint="eastAsia" w:ascii="宋体" w:eastAsia="宋体"/>
                <w:sz w:val="11"/>
              </w:rPr>
              <w:t>11</w:t>
            </w:r>
          </w:p>
        </w:tc>
        <w:tc>
          <w:tcPr>
            <w:tcW w:w="4254" w:type="dxa"/>
          </w:tcPr>
          <w:p>
            <w:pPr>
              <w:pStyle w:val="17"/>
              <w:spacing w:before="109" w:line="250" w:lineRule="exact"/>
              <w:ind w:left="107"/>
              <w:rPr>
                <w:rFonts w:ascii="宋体"/>
                <w:sz w:val="21"/>
              </w:rPr>
            </w:pPr>
            <w:r>
              <w:rPr>
                <w:rFonts w:ascii="宋体"/>
                <w:sz w:val="21"/>
              </w:rPr>
              <w:t>0.0721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1" w:hRule="atLeast"/>
        </w:trPr>
        <w:tc>
          <w:tcPr>
            <w:tcW w:w="4659" w:type="dxa"/>
          </w:tcPr>
          <w:p>
            <w:pPr>
              <w:pStyle w:val="17"/>
              <w:spacing w:before="108" w:line="253" w:lineRule="exact"/>
              <w:ind w:left="127"/>
              <w:rPr>
                <w:rFonts w:hint="eastAsia" w:ascii="宋体" w:eastAsia="宋体"/>
                <w:sz w:val="11"/>
              </w:rPr>
            </w:pPr>
            <w:r>
              <w:rPr>
                <w:rFonts w:hint="eastAsia" w:ascii="宋体" w:eastAsia="宋体"/>
                <w:position w:val="1"/>
                <w:sz w:val="21"/>
              </w:rPr>
              <w:t>油气储采比C</w:t>
            </w:r>
            <w:r>
              <w:rPr>
                <w:rFonts w:hint="eastAsia" w:ascii="宋体" w:eastAsia="宋体"/>
                <w:sz w:val="11"/>
              </w:rPr>
              <w:t>12</w:t>
            </w:r>
          </w:p>
        </w:tc>
        <w:tc>
          <w:tcPr>
            <w:tcW w:w="4254" w:type="dxa"/>
          </w:tcPr>
          <w:p>
            <w:pPr>
              <w:pStyle w:val="17"/>
              <w:spacing w:before="109" w:line="252" w:lineRule="exact"/>
              <w:ind w:left="107"/>
              <w:rPr>
                <w:rFonts w:ascii="宋体"/>
                <w:sz w:val="21"/>
              </w:rPr>
            </w:pPr>
            <w:r>
              <w:rPr>
                <w:rFonts w:ascii="宋体"/>
                <w:sz w:val="21"/>
              </w:rPr>
              <w:t>0.0769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8" w:hRule="atLeast"/>
        </w:trPr>
        <w:tc>
          <w:tcPr>
            <w:tcW w:w="4659" w:type="dxa"/>
          </w:tcPr>
          <w:p>
            <w:pPr>
              <w:pStyle w:val="17"/>
              <w:spacing w:before="108" w:line="250" w:lineRule="exact"/>
              <w:ind w:left="127"/>
              <w:rPr>
                <w:rFonts w:hint="eastAsia" w:ascii="宋体" w:eastAsia="宋体"/>
                <w:sz w:val="11"/>
              </w:rPr>
            </w:pPr>
            <w:r>
              <w:rPr>
                <w:rFonts w:hint="eastAsia" w:ascii="宋体" w:eastAsia="宋体"/>
                <w:position w:val="1"/>
                <w:sz w:val="21"/>
              </w:rPr>
              <w:t>油气储量替代率C</w:t>
            </w:r>
            <w:r>
              <w:rPr>
                <w:rFonts w:hint="eastAsia" w:ascii="宋体" w:eastAsia="宋体"/>
                <w:sz w:val="11"/>
              </w:rPr>
              <w:t>13</w:t>
            </w:r>
          </w:p>
        </w:tc>
        <w:tc>
          <w:tcPr>
            <w:tcW w:w="4254" w:type="dxa"/>
          </w:tcPr>
          <w:p>
            <w:pPr>
              <w:pStyle w:val="17"/>
              <w:spacing w:before="109" w:line="250" w:lineRule="exact"/>
              <w:ind w:left="107"/>
              <w:rPr>
                <w:rFonts w:ascii="宋体"/>
                <w:sz w:val="21"/>
              </w:rPr>
            </w:pPr>
            <w:r>
              <w:rPr>
                <w:rFonts w:ascii="宋体"/>
                <w:sz w:val="21"/>
              </w:rPr>
              <w:t>0.0678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81" w:hRule="atLeast"/>
        </w:trPr>
        <w:tc>
          <w:tcPr>
            <w:tcW w:w="4659" w:type="dxa"/>
          </w:tcPr>
          <w:p>
            <w:pPr>
              <w:pStyle w:val="17"/>
              <w:spacing w:before="108" w:line="253" w:lineRule="exact"/>
              <w:ind w:left="127"/>
              <w:rPr>
                <w:rFonts w:hint="eastAsia" w:ascii="宋体" w:eastAsia="宋体"/>
                <w:sz w:val="11"/>
              </w:rPr>
            </w:pPr>
            <w:r>
              <w:rPr>
                <w:rFonts w:hint="eastAsia" w:ascii="宋体" w:eastAsia="宋体"/>
                <w:position w:val="1"/>
                <w:sz w:val="21"/>
              </w:rPr>
              <w:t>利润增长率C</w:t>
            </w:r>
            <w:r>
              <w:rPr>
                <w:rFonts w:hint="eastAsia" w:ascii="宋体" w:eastAsia="宋体"/>
                <w:sz w:val="11"/>
              </w:rPr>
              <w:t>14</w:t>
            </w:r>
          </w:p>
        </w:tc>
        <w:tc>
          <w:tcPr>
            <w:tcW w:w="4254" w:type="dxa"/>
          </w:tcPr>
          <w:p>
            <w:pPr>
              <w:pStyle w:val="17"/>
              <w:spacing w:before="109" w:line="252" w:lineRule="exact"/>
              <w:ind w:left="107"/>
              <w:rPr>
                <w:rFonts w:ascii="宋体"/>
                <w:sz w:val="21"/>
              </w:rPr>
            </w:pPr>
            <w:r>
              <w:rPr>
                <w:rFonts w:ascii="宋体"/>
                <w:sz w:val="21"/>
              </w:rPr>
              <w:t>0.0388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8" w:hRule="atLeast"/>
        </w:trPr>
        <w:tc>
          <w:tcPr>
            <w:tcW w:w="4659" w:type="dxa"/>
          </w:tcPr>
          <w:p>
            <w:pPr>
              <w:pStyle w:val="17"/>
              <w:spacing w:before="108" w:line="250" w:lineRule="exact"/>
              <w:ind w:left="127"/>
              <w:rPr>
                <w:rFonts w:hint="eastAsia" w:ascii="宋体" w:eastAsia="宋体"/>
                <w:sz w:val="11"/>
              </w:rPr>
            </w:pPr>
            <w:r>
              <w:rPr>
                <w:rFonts w:hint="eastAsia" w:ascii="宋体" w:eastAsia="宋体"/>
                <w:position w:val="1"/>
                <w:sz w:val="21"/>
              </w:rPr>
              <w:t>总资产增长率C</w:t>
            </w:r>
            <w:r>
              <w:rPr>
                <w:rFonts w:hint="eastAsia" w:ascii="宋体" w:eastAsia="宋体"/>
                <w:sz w:val="11"/>
              </w:rPr>
              <w:t>15</w:t>
            </w:r>
          </w:p>
        </w:tc>
        <w:tc>
          <w:tcPr>
            <w:tcW w:w="4254" w:type="dxa"/>
          </w:tcPr>
          <w:p>
            <w:pPr>
              <w:pStyle w:val="17"/>
              <w:spacing w:before="109" w:line="250" w:lineRule="exact"/>
              <w:ind w:left="107"/>
              <w:rPr>
                <w:rFonts w:ascii="宋体"/>
                <w:sz w:val="21"/>
              </w:rPr>
            </w:pPr>
            <w:r>
              <w:rPr>
                <w:rFonts w:ascii="宋体"/>
                <w:sz w:val="21"/>
              </w:rPr>
              <w:t>0.0588</w:t>
            </w:r>
          </w:p>
        </w:tc>
      </w:tr>
    </w:tbl>
    <w:p>
      <w:pPr>
        <w:spacing w:before="7"/>
        <w:rPr>
          <w:sz w:val="17"/>
        </w:rPr>
      </w:pPr>
    </w:p>
    <w:p>
      <w:pPr>
        <w:pStyle w:val="18"/>
        <w:bidi w:val="0"/>
        <w:rPr>
          <w:rFonts w:hint="eastAsia"/>
        </w:rPr>
      </w:pPr>
      <w:r>
        <w:rPr>
          <w:rFonts w:hint="eastAsia"/>
        </w:rPr>
        <w:t>客观加权法可用于评估企业的竞争力。 在该评估方法中，原始数据之间的关系主要用于衡量权重。 由于该方法使用数学原理和特定数字，因此评估结果具有客观性，不会受到主观想法的影响。 本文在评估指标权重时充分利用了变异系数法。 人们称变异系数为标准偏差率，并用它来测量数据的变化。</w:t>
      </w:r>
    </w:p>
    <w:p>
      <w:pPr>
        <w:pStyle w:val="18"/>
        <w:bidi w:val="0"/>
      </w:pPr>
      <w:r>
        <w:rPr>
          <w:rFonts w:hint="eastAsia"/>
        </w:rPr>
        <w:t>我们将变异系数写为C·V，其计算公式为</w:t>
      </w:r>
      <w:r>
        <w:t>：</w:t>
      </w:r>
    </w:p>
    <w:p>
      <w:pPr>
        <w:keepNext w:val="0"/>
        <w:keepLines w:val="0"/>
        <w:pageBreakBefore w:val="0"/>
        <w:widowControl w:val="0"/>
        <w:kinsoku/>
        <w:wordWrap/>
        <w:overflowPunct/>
        <w:topLinePunct w:val="0"/>
        <w:autoSpaceDE w:val="0"/>
        <w:autoSpaceDN w:val="0"/>
        <w:bidi w:val="0"/>
        <w:adjustRightInd/>
        <w:snapToGrid/>
        <w:spacing w:before="9"/>
        <w:jc w:val="right"/>
        <w:textAlignment w:val="center"/>
        <w:rPr>
          <w:sz w:val="26"/>
        </w:rPr>
      </w:pPr>
      <w:r>
        <w:rPr>
          <w:rFonts w:hint="eastAsia" w:eastAsia="宋体"/>
          <w:spacing w:val="-7"/>
          <w:position w:val="-24"/>
          <w:lang w:eastAsia="zh-CN"/>
        </w:rPr>
        <w:object>
          <v:shape id="_x0000_i1031" o:spt="75" type="#_x0000_t75" style="height:49.9pt;width:140pt;" o:ole="t" filled="f" o:preferrelative="t" stroked="f" coordsize="21600,21600">
            <v:path/>
            <v:fill on="f" focussize="0,0"/>
            <v:stroke on="f"/>
            <v:imagedata r:id="rId29" o:title=""/>
            <o:lock v:ext="edit" aspectratio="t"/>
            <w10:wrap type="none"/>
            <w10:anchorlock/>
          </v:shape>
          <o:OLEObject Type="Embed" ProgID="Equation.KSEE3" ShapeID="_x0000_i1031" DrawAspect="Content" ObjectID="_1468075731" r:id="rId28">
            <o:LockedField>false</o:LockedField>
          </o:OLEObject>
        </w:object>
      </w:r>
      <w:r>
        <w:rPr>
          <w:rFonts w:hint="eastAsia" w:eastAsia="宋体"/>
          <w:spacing w:val="-7"/>
          <w:position w:val="-24"/>
          <w:sz w:val="24"/>
          <w:szCs w:val="24"/>
          <w:lang w:eastAsia="zh-CN"/>
        </w:rPr>
        <w:t xml:space="preserve">               （4.</w:t>
      </w:r>
      <w:r>
        <w:rPr>
          <w:rFonts w:hint="eastAsia"/>
          <w:spacing w:val="-7"/>
          <w:position w:val="-24"/>
          <w:sz w:val="24"/>
          <w:szCs w:val="24"/>
          <w:lang w:val="en-US" w:eastAsia="zh-CN"/>
        </w:rPr>
        <w:t>4</w:t>
      </w:r>
      <w:r>
        <w:rPr>
          <w:rFonts w:hint="eastAsia" w:eastAsia="宋体"/>
          <w:spacing w:val="-7"/>
          <w:position w:val="-24"/>
          <w:sz w:val="24"/>
          <w:szCs w:val="24"/>
          <w:lang w:eastAsia="zh-CN"/>
        </w:rPr>
        <w:t>）</w:t>
      </w:r>
    </w:p>
    <w:p>
      <w:pPr>
        <w:pStyle w:val="18"/>
        <w:bidi w:val="0"/>
        <w:rPr>
          <w:sz w:val="20"/>
        </w:rPr>
      </w:pPr>
      <w:r>
        <w:rPr>
          <w:rFonts w:hint="eastAsia"/>
          <w:spacing w:val="-7"/>
        </w:rPr>
        <w:t>欧式密封性可以衡量样品与基本标准之间的拟合度。 值越大，样品越接近基本标准。 欧几里得紧密度越小，意味着所评估的样品远低于标准样品。 因此，我们可以通过比较每个企业的欧式风格来评估和分析每个企业的竞争实力</w:t>
      </w:r>
      <w:r>
        <w:rPr>
          <w:rFonts w:hint="eastAsia"/>
          <w:spacing w:val="-7"/>
          <w:vertAlign w:val="superscript"/>
        </w:rPr>
        <w:t>[13]</w:t>
      </w:r>
      <w:r>
        <w:rPr>
          <w:rFonts w:hint="eastAsia"/>
          <w:spacing w:val="-7"/>
        </w:rPr>
        <w:t>。 欧几里得紧密度写为</w:t>
      </w:r>
      <w:r>
        <w:rPr>
          <w:spacing w:val="-7"/>
        </w:rPr>
        <w:t xml:space="preserve"> </w:t>
      </w:r>
      <w:r>
        <w:rPr>
          <w:spacing w:val="-7"/>
          <w:position w:val="-10"/>
        </w:rPr>
        <w:object>
          <v:shape id="_x0000_i1032" o:spt="75" type="#_x0000_t75" style="height:17pt;width:22pt;" o:ole="t" filled="f" o:preferrelative="t" stroked="f" coordsize="21600,21600">
            <v:path/>
            <v:fill on="f" focussize="0,0"/>
            <v:stroke on="f"/>
            <v:imagedata r:id="rId31" o:title=""/>
            <o:lock v:ext="edit" aspectratio="t"/>
            <w10:wrap type="none"/>
            <w10:anchorlock/>
          </v:shape>
          <o:OLEObject Type="Embed" ProgID="Equation.KSEE3" ShapeID="_x0000_i1032" DrawAspect="Content" ObjectID="_1468075732" r:id="rId30">
            <o:LockedField>false</o:LockedField>
          </o:OLEObject>
        </w:object>
      </w:r>
      <w:r>
        <w:rPr>
          <w:spacing w:val="-7"/>
        </w:rPr>
        <w:t>，公式如下：</w:t>
      </w:r>
    </w:p>
    <w:p>
      <w:pPr>
        <w:keepNext w:val="0"/>
        <w:keepLines w:val="0"/>
        <w:pageBreakBefore w:val="0"/>
        <w:widowControl w:val="0"/>
        <w:kinsoku/>
        <w:wordWrap/>
        <w:overflowPunct/>
        <w:topLinePunct w:val="0"/>
        <w:autoSpaceDE w:val="0"/>
        <w:autoSpaceDN w:val="0"/>
        <w:bidi w:val="0"/>
        <w:adjustRightInd/>
        <w:snapToGrid/>
        <w:spacing w:before="9"/>
        <w:jc w:val="right"/>
        <w:textAlignment w:val="center"/>
      </w:pPr>
      <w:r>
        <w:rPr>
          <w:rFonts w:hint="eastAsia" w:eastAsia="宋体"/>
          <w:position w:val="-30"/>
          <w:lang w:eastAsia="zh-CN"/>
        </w:rPr>
        <w:object>
          <v:shape id="_x0000_i1033" o:spt="75" type="#_x0000_t75" style="height:61.95pt;width:267.35pt;" o:ole="t" filled="f" o:preferrelative="t" stroked="f" coordsize="21600,21600">
            <v:path/>
            <v:fill on="f" focussize="0,0"/>
            <v:stroke on="f"/>
            <v:imagedata r:id="rId33" o:title=""/>
            <o:lock v:ext="edit" aspectratio="t"/>
            <w10:wrap type="none"/>
            <w10:anchorlock/>
          </v:shape>
          <o:OLEObject Type="Embed" ProgID="Equation.KSEE3" ShapeID="_x0000_i1033" DrawAspect="Content" ObjectID="_1468075733" r:id="rId32">
            <o:LockedField>false</o:LockedField>
          </o:OLEObject>
        </w:object>
      </w:r>
      <w:r>
        <w:rPr>
          <w:rFonts w:hint="eastAsia" w:eastAsia="宋体"/>
          <w:position w:val="-30"/>
          <w:sz w:val="24"/>
          <w:szCs w:val="24"/>
          <w:lang w:eastAsia="zh-CN"/>
        </w:rPr>
        <w:t xml:space="preserve">          （4.</w:t>
      </w:r>
      <w:r>
        <w:rPr>
          <w:rFonts w:hint="eastAsia"/>
          <w:position w:val="-30"/>
          <w:sz w:val="24"/>
          <w:szCs w:val="24"/>
          <w:lang w:val="en-US" w:eastAsia="zh-CN"/>
        </w:rPr>
        <w:t>5</w:t>
      </w:r>
      <w:r>
        <w:rPr>
          <w:rFonts w:hint="eastAsia" w:eastAsia="宋体"/>
          <w:position w:val="-30"/>
          <w:sz w:val="24"/>
          <w:szCs w:val="24"/>
          <w:lang w:eastAsia="zh-CN"/>
        </w:rPr>
        <w:t>）</w:t>
      </w:r>
    </w:p>
    <w:p>
      <w:pPr>
        <w:pStyle w:val="18"/>
        <w:bidi w:val="0"/>
        <w:rPr>
          <w:rFonts w:hint="eastAsia"/>
          <w:lang w:val="en-US" w:eastAsia="zh-CN"/>
        </w:rPr>
      </w:pPr>
      <w:bookmarkStart w:id="68" w:name="_TOC_250018"/>
      <w:bookmarkEnd w:id="68"/>
    </w:p>
    <w:p>
      <w:pPr>
        <w:pStyle w:val="4"/>
        <w:bidi w:val="0"/>
        <w:rPr>
          <w:rFonts w:ascii="黑体"/>
          <w:sz w:val="35"/>
        </w:rPr>
      </w:pPr>
      <w:bookmarkStart w:id="69" w:name="_Toc14517"/>
      <w:r>
        <w:rPr>
          <w:rFonts w:hint="eastAsia"/>
          <w:lang w:val="en-US" w:eastAsia="zh-CN"/>
        </w:rPr>
        <w:t xml:space="preserve">4.3  </w:t>
      </w:r>
      <w:r>
        <w:t>石油企业竞争力评价过程</w:t>
      </w:r>
      <w:bookmarkEnd w:id="69"/>
    </w:p>
    <w:p>
      <w:pPr>
        <w:pStyle w:val="18"/>
        <w:bidi w:val="0"/>
        <w:rPr>
          <w:spacing w:val="-7"/>
        </w:rPr>
      </w:pPr>
      <w:r>
        <w:rPr>
          <w:rFonts w:hint="eastAsia"/>
          <w:spacing w:val="-7"/>
        </w:rPr>
        <w:t>本文采用物元模型对所选石油公司的原始数据进行分析，并采用不同的计算方法进行计算。 M1代表Adayi，M2代表埃克森美孚，M3代表BP。公司，M4代表Tianjiz Chevron，M5代表哈萨克斯坦石油和天然气公司。使用以上15个指标构建物质计划，Ci表示第i个指标，C1表示营业收入，C2表示总资产，C3表示油气产量，C4表示油气储量，C5表示炼油能力， C6代表石油产品的销量，C7代表研发人员的比例，C8代表研发投资强度，C9代表销售利润率，C10代表资产利润率，C11代表流动资产周转率，C12代表油气储产比，C13代表油气储量替代率，C14代表利润增长率，C15代表总资产增长率</w:t>
      </w:r>
      <w:r>
        <w:rPr>
          <w:rFonts w:hint="eastAsia"/>
          <w:spacing w:val="-7"/>
          <w:vertAlign w:val="superscript"/>
          <w:lang w:val="en-US" w:eastAsia="zh-CN"/>
        </w:rPr>
        <w:t>[14]</w:t>
      </w:r>
      <w:r>
        <w:rPr>
          <w:spacing w:val="-7"/>
        </w:rPr>
        <w:t>。</w:t>
      </w:r>
    </w:p>
    <w:p>
      <w:pPr>
        <w:pStyle w:val="18"/>
        <w:numPr>
          <w:ilvl w:val="0"/>
          <w:numId w:val="0"/>
        </w:numPr>
        <w:bidi w:val="0"/>
        <w:ind w:leftChars="200" w:right="0" w:rightChars="0"/>
      </w:pPr>
      <w:r>
        <w:rPr>
          <w:rFonts w:hint="eastAsia"/>
          <w:lang w:eastAsia="zh-CN"/>
        </w:rPr>
        <w:t>（</w:t>
      </w:r>
      <w:r>
        <w:rPr>
          <w:rFonts w:hint="eastAsia"/>
          <w:lang w:val="en-US" w:eastAsia="zh-CN"/>
        </w:rPr>
        <w:t>1</w:t>
      </w:r>
      <w:r>
        <w:rPr>
          <w:rFonts w:hint="eastAsia"/>
          <w:lang w:eastAsia="zh-CN"/>
        </w:rPr>
        <w:t>）</w:t>
      </w:r>
      <w:r>
        <w:t>构造模糊物元矩阵</w:t>
      </w:r>
    </w:p>
    <w:p>
      <w:pPr>
        <w:rPr>
          <w:rFonts w:hint="eastAsia" w:eastAsia="宋体"/>
          <w:lang w:eastAsia="zh-CN"/>
        </w:rPr>
      </w:pPr>
      <w:r>
        <w:rPr>
          <w:rFonts w:hint="eastAsia" w:eastAsia="宋体"/>
          <w:lang w:eastAsia="zh-CN"/>
        </w:rPr>
        <w:drawing>
          <wp:inline distT="0" distB="0" distL="114300" distR="114300">
            <wp:extent cx="5055235" cy="4009390"/>
            <wp:effectExtent l="0" t="0" r="4445" b="13970"/>
            <wp:docPr id="240" name="图片 240" descr="15890472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40" descr="1589047251(1)"/>
                    <pic:cNvPicPr>
                      <a:picLocks noChangeAspect="1"/>
                    </pic:cNvPicPr>
                  </pic:nvPicPr>
                  <pic:blipFill>
                    <a:blip r:embed="rId34"/>
                    <a:stretch>
                      <a:fillRect/>
                    </a:stretch>
                  </pic:blipFill>
                  <pic:spPr>
                    <a:xfrm>
                      <a:off x="0" y="0"/>
                      <a:ext cx="5055235" cy="4009390"/>
                    </a:xfrm>
                    <a:prstGeom prst="rect">
                      <a:avLst/>
                    </a:prstGeom>
                  </pic:spPr>
                </pic:pic>
              </a:graphicData>
            </a:graphic>
          </wp:inline>
        </w:drawing>
      </w:r>
    </w:p>
    <w:p>
      <w:pPr>
        <w:pStyle w:val="18"/>
        <w:bidi w:val="0"/>
      </w:pPr>
      <w:r>
        <w:rPr>
          <w:rFonts w:hint="eastAsia"/>
          <w:lang w:eastAsia="zh-CN"/>
        </w:rPr>
        <w:t>（</w:t>
      </w:r>
      <w:r>
        <w:rPr>
          <w:rFonts w:hint="eastAsia"/>
          <w:lang w:val="en-US" w:eastAsia="zh-CN"/>
        </w:rPr>
        <w:t>2</w:t>
      </w:r>
      <w:r>
        <w:rPr>
          <w:rFonts w:hint="eastAsia"/>
          <w:lang w:eastAsia="zh-CN"/>
        </w:rPr>
        <w:t>）</w:t>
      </w:r>
      <w:r>
        <w:t>数据标准化构造复合模糊物元：</w:t>
      </w:r>
    </w:p>
    <w:p/>
    <w:p>
      <w:pPr>
        <w:rPr>
          <w:rFonts w:hint="eastAsia" w:ascii="Calibri Light" w:eastAsia="宋体"/>
          <w:b w:val="0"/>
          <w:sz w:val="28"/>
          <w:lang w:eastAsia="zh-CN"/>
        </w:rPr>
      </w:pPr>
      <w:r>
        <w:rPr>
          <w:rFonts w:hint="eastAsia" w:ascii="Calibri Light" w:eastAsia="宋体"/>
          <w:b w:val="0"/>
          <w:sz w:val="28"/>
          <w:lang w:eastAsia="zh-CN"/>
        </w:rPr>
        <w:drawing>
          <wp:inline distT="0" distB="0" distL="114300" distR="114300">
            <wp:extent cx="4559300" cy="3573780"/>
            <wp:effectExtent l="0" t="0" r="12700" b="7620"/>
            <wp:docPr id="241" name="图片 241" descr="15890472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41" descr="1589047299(1)"/>
                    <pic:cNvPicPr>
                      <a:picLocks noChangeAspect="1"/>
                    </pic:cNvPicPr>
                  </pic:nvPicPr>
                  <pic:blipFill>
                    <a:blip r:embed="rId35"/>
                    <a:stretch>
                      <a:fillRect/>
                    </a:stretch>
                  </pic:blipFill>
                  <pic:spPr>
                    <a:xfrm>
                      <a:off x="0" y="0"/>
                      <a:ext cx="4559300" cy="3573780"/>
                    </a:xfrm>
                    <a:prstGeom prst="rect">
                      <a:avLst/>
                    </a:prstGeom>
                  </pic:spPr>
                </pic:pic>
              </a:graphicData>
            </a:graphic>
          </wp:inline>
        </w:drawing>
      </w:r>
    </w:p>
    <w:p>
      <w:pPr>
        <w:pStyle w:val="18"/>
        <w:numPr>
          <w:ilvl w:val="0"/>
          <w:numId w:val="0"/>
        </w:numPr>
        <w:bidi w:val="0"/>
        <w:ind w:leftChars="200" w:right="0" w:rightChars="0"/>
      </w:pPr>
      <w:r>
        <w:rPr>
          <w:rFonts w:hint="eastAsia"/>
          <w:lang w:eastAsia="zh-CN"/>
        </w:rPr>
        <w:t>（</w:t>
      </w:r>
      <w:r>
        <w:rPr>
          <w:rFonts w:hint="eastAsia"/>
          <w:lang w:val="en-US" w:eastAsia="zh-CN"/>
        </w:rPr>
        <w:t>3</w:t>
      </w:r>
      <w:r>
        <w:rPr>
          <w:rFonts w:hint="eastAsia"/>
          <w:lang w:eastAsia="zh-CN"/>
        </w:rPr>
        <w:t>）</w:t>
      </w:r>
      <w:r>
        <w:t>差平方复合模糊物元：</w:t>
      </w:r>
    </w:p>
    <w:p>
      <w:pPr>
        <w:spacing w:after="0"/>
        <w:rPr>
          <w:rFonts w:hint="eastAsia" w:ascii="Times New Roman" w:eastAsia="宋体"/>
          <w:sz w:val="18"/>
          <w:lang w:eastAsia="zh-CN"/>
        </w:rPr>
      </w:pPr>
      <w:r>
        <w:rPr>
          <w:rFonts w:hint="eastAsia" w:ascii="Times New Roman" w:eastAsia="宋体"/>
          <w:sz w:val="18"/>
          <w:lang w:eastAsia="zh-CN"/>
        </w:rPr>
        <w:drawing>
          <wp:inline distT="0" distB="0" distL="114300" distR="114300">
            <wp:extent cx="4443095" cy="3545840"/>
            <wp:effectExtent l="0" t="0" r="6985" b="5080"/>
            <wp:docPr id="242" name="图片 242" descr="15890473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42" descr="1589047320(1)"/>
                    <pic:cNvPicPr>
                      <a:picLocks noChangeAspect="1"/>
                    </pic:cNvPicPr>
                  </pic:nvPicPr>
                  <pic:blipFill>
                    <a:blip r:embed="rId36"/>
                    <a:stretch>
                      <a:fillRect/>
                    </a:stretch>
                  </pic:blipFill>
                  <pic:spPr>
                    <a:xfrm>
                      <a:off x="0" y="0"/>
                      <a:ext cx="4443095" cy="3545840"/>
                    </a:xfrm>
                    <a:prstGeom prst="rect">
                      <a:avLst/>
                    </a:prstGeom>
                  </pic:spPr>
                </pic:pic>
              </a:graphicData>
            </a:graphic>
          </wp:inline>
        </w:drawing>
      </w:r>
      <w:bookmarkStart w:id="70" w:name="_TOC_250017"/>
      <w:bookmarkEnd w:id="70"/>
    </w:p>
    <w:p>
      <w:pPr>
        <w:pStyle w:val="3"/>
        <w:bidi w:val="0"/>
        <w:rPr>
          <w:rFonts w:ascii="黑体"/>
          <w:sz w:val="35"/>
        </w:rPr>
      </w:pPr>
      <w:bookmarkStart w:id="71" w:name="_Toc18673"/>
      <w:r>
        <w:rPr>
          <w:rFonts w:hint="eastAsia"/>
          <w:lang w:val="en-US" w:eastAsia="zh-CN"/>
        </w:rPr>
        <w:t xml:space="preserve">4.4  </w:t>
      </w:r>
      <w:r>
        <w:t>评价结果与分析</w:t>
      </w:r>
      <w:bookmarkEnd w:id="71"/>
    </w:p>
    <w:p>
      <w:pPr>
        <w:pStyle w:val="18"/>
        <w:bidi w:val="0"/>
      </w:pPr>
      <w:r>
        <w:rPr>
          <w:rFonts w:hint="eastAsia"/>
        </w:rPr>
        <w:t>可以从上述分析数据中进一步得出每个公司的PHi，如下表</w:t>
      </w:r>
      <w:commentRangeStart w:id="20"/>
      <w:r>
        <w:rPr>
          <w:rFonts w:hint="eastAsia"/>
        </w:rPr>
        <w:t>5-3</w:t>
      </w:r>
      <w:commentRangeEnd w:id="20"/>
      <w:r>
        <w:commentReference w:id="20"/>
      </w:r>
      <w:r>
        <w:rPr>
          <w:rFonts w:hint="eastAsia"/>
        </w:rPr>
        <w:t>所示。 埃克森美孚和BP的接近度大于0.5，田吉兹雪佛龙的接近度约为0.5，哈萨克斯坦和阿代的接近度在0.25-0.5之间，这表明该公司的接近度排名较低，但从整体数据来看，哈萨克斯坦</w:t>
      </w:r>
      <w:del w:id="233" w:author="天际" w:date="2020-05-13T20:57:39Z">
        <w:r>
          <w:rPr>
            <w:rFonts w:hint="eastAsia"/>
          </w:rPr>
          <w:delText xml:space="preserve"> </w:delText>
        </w:r>
      </w:del>
      <w:r>
        <w:rPr>
          <w:rFonts w:hint="eastAsia"/>
        </w:rPr>
        <w:t>进入了大型国际石油公司的行列。</w:t>
      </w:r>
      <w:del w:id="234" w:author="天际" w:date="2020-05-13T20:57:46Z">
        <w:r>
          <w:rPr>
            <w:rFonts w:hint="eastAsia"/>
          </w:rPr>
          <w:delText xml:space="preserve"> </w:delText>
        </w:r>
      </w:del>
      <w:r>
        <w:rPr>
          <w:rFonts w:hint="eastAsia"/>
        </w:rPr>
        <w:t>鉴于哈萨克斯坦在石油资源上的自然优势，哈萨克斯坦已经</w:t>
      </w:r>
      <w:ins w:id="235" w:author="天际" w:date="2020-05-13T20:58:00Z">
        <w:r>
          <w:rPr>
            <w:rFonts w:hint="eastAsia"/>
            <w:lang w:val="en-US" w:eastAsia="zh-CN"/>
          </w:rPr>
          <w:t>有</w:t>
        </w:r>
      </w:ins>
      <w:r>
        <w:rPr>
          <w:rFonts w:hint="eastAsia"/>
        </w:rPr>
        <w:t>与其他国家石油公司充分竞争</w:t>
      </w:r>
      <w:ins w:id="236" w:author="天际" w:date="2020-05-13T20:58:04Z">
        <w:r>
          <w:rPr>
            <w:rFonts w:hint="eastAsia"/>
            <w:lang w:val="en-US" w:eastAsia="zh-CN"/>
          </w:rPr>
          <w:t>的</w:t>
        </w:r>
      </w:ins>
      <w:ins w:id="237" w:author="天际" w:date="2020-05-13T20:58:08Z">
        <w:r>
          <w:rPr>
            <w:rFonts w:hint="eastAsia"/>
            <w:lang w:val="en-US" w:eastAsia="zh-CN"/>
          </w:rPr>
          <w:t>能力</w:t>
        </w:r>
      </w:ins>
      <w:r>
        <w:rPr>
          <w:rFonts w:hint="eastAsia"/>
        </w:rPr>
        <w:t xml:space="preserve">。 </w:t>
      </w:r>
      <w:del w:id="238" w:author="天际" w:date="2020-05-13T20:57:53Z">
        <w:r>
          <w:rPr>
            <w:rFonts w:hint="eastAsia"/>
          </w:rPr>
          <w:delText>能力</w:delText>
        </w:r>
      </w:del>
      <w:del w:id="239" w:author="天际" w:date="2020-05-13T20:57:53Z">
        <w:r>
          <w:rPr/>
          <w:delText>。</w:delText>
        </w:r>
      </w:del>
    </w:p>
    <w:p/>
    <w:p>
      <w:pPr>
        <w:pStyle w:val="6"/>
        <w:bidi w:val="0"/>
        <w:rPr>
          <w:sz w:val="23"/>
        </w:rPr>
      </w:pPr>
      <w:r>
        <w:t xml:space="preserve">表 </w:t>
      </w:r>
      <w:r>
        <w:rPr>
          <w:rFonts w:hint="eastAsia"/>
          <w:lang w:val="en-US" w:eastAsia="zh-CN"/>
        </w:rPr>
        <w:t>4</w:t>
      </w:r>
      <w:r>
        <w:t>-3 石油企业竞争力排名</w:t>
      </w:r>
    </w:p>
    <w:tbl>
      <w:tblPr>
        <w:tblStyle w:val="14"/>
        <w:tblW w:w="84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821"/>
        <w:gridCol w:w="2810"/>
        <w:gridCol w:w="2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0" w:hRule="atLeast"/>
          <w:jc w:val="center"/>
        </w:trPr>
        <w:tc>
          <w:tcPr>
            <w:tcW w:w="2821" w:type="dxa"/>
            <w:vAlign w:val="top"/>
          </w:tcPr>
          <w:p>
            <w:pPr>
              <w:pStyle w:val="17"/>
              <w:keepNext w:val="0"/>
              <w:keepLines w:val="0"/>
              <w:pageBreakBefore w:val="0"/>
              <w:widowControl w:val="0"/>
              <w:kinsoku/>
              <w:wordWrap/>
              <w:overflowPunct/>
              <w:topLinePunct w:val="0"/>
              <w:autoSpaceDE w:val="0"/>
              <w:autoSpaceDN w:val="0"/>
              <w:bidi w:val="0"/>
              <w:adjustRightInd/>
              <w:snapToGrid/>
              <w:spacing w:before="0"/>
              <w:ind w:left="0" w:right="0"/>
              <w:jc w:val="center"/>
              <w:textAlignment w:val="auto"/>
              <w:rPr>
                <w:rFonts w:hint="eastAsia" w:ascii="宋体" w:eastAsia="宋体"/>
                <w:sz w:val="21"/>
                <w:szCs w:val="21"/>
              </w:rPr>
            </w:pPr>
            <w:r>
              <w:rPr>
                <w:rFonts w:hint="eastAsia" w:ascii="宋体" w:eastAsia="宋体"/>
                <w:sz w:val="21"/>
                <w:szCs w:val="21"/>
              </w:rPr>
              <w:t>企业</w:t>
            </w:r>
          </w:p>
        </w:tc>
        <w:tc>
          <w:tcPr>
            <w:tcW w:w="2810" w:type="dxa"/>
            <w:vAlign w:val="top"/>
          </w:tcPr>
          <w:p>
            <w:pPr>
              <w:pStyle w:val="17"/>
              <w:keepNext w:val="0"/>
              <w:keepLines w:val="0"/>
              <w:pageBreakBefore w:val="0"/>
              <w:widowControl w:val="0"/>
              <w:kinsoku/>
              <w:wordWrap/>
              <w:overflowPunct/>
              <w:topLinePunct w:val="0"/>
              <w:autoSpaceDE w:val="0"/>
              <w:autoSpaceDN w:val="0"/>
              <w:bidi w:val="0"/>
              <w:adjustRightInd/>
              <w:snapToGrid/>
              <w:spacing w:before="0"/>
              <w:ind w:left="0" w:right="0"/>
              <w:jc w:val="center"/>
              <w:textAlignment w:val="auto"/>
              <w:rPr>
                <w:rFonts w:ascii="宋体"/>
                <w:sz w:val="21"/>
                <w:szCs w:val="21"/>
              </w:rPr>
            </w:pPr>
            <w:r>
              <w:rPr>
                <w:rFonts w:ascii="宋体"/>
                <w:position w:val="1"/>
                <w:sz w:val="21"/>
                <w:szCs w:val="21"/>
              </w:rPr>
              <w:t>PH</w:t>
            </w:r>
            <w:r>
              <w:rPr>
                <w:rFonts w:ascii="宋体"/>
                <w:sz w:val="21"/>
                <w:szCs w:val="21"/>
              </w:rPr>
              <w:t>i</w:t>
            </w:r>
          </w:p>
        </w:tc>
        <w:tc>
          <w:tcPr>
            <w:tcW w:w="2809" w:type="dxa"/>
            <w:vAlign w:val="top"/>
          </w:tcPr>
          <w:p>
            <w:pPr>
              <w:pStyle w:val="17"/>
              <w:keepNext w:val="0"/>
              <w:keepLines w:val="0"/>
              <w:pageBreakBefore w:val="0"/>
              <w:widowControl w:val="0"/>
              <w:kinsoku/>
              <w:wordWrap/>
              <w:overflowPunct/>
              <w:topLinePunct w:val="0"/>
              <w:autoSpaceDE w:val="0"/>
              <w:autoSpaceDN w:val="0"/>
              <w:bidi w:val="0"/>
              <w:adjustRightInd/>
              <w:snapToGrid/>
              <w:spacing w:before="0"/>
              <w:ind w:left="0" w:right="0"/>
              <w:jc w:val="center"/>
              <w:textAlignment w:val="auto"/>
              <w:rPr>
                <w:rFonts w:hint="eastAsia" w:ascii="宋体" w:eastAsia="宋体"/>
                <w:sz w:val="21"/>
                <w:szCs w:val="21"/>
              </w:rPr>
            </w:pPr>
            <w:r>
              <w:rPr>
                <w:rFonts w:hint="eastAsia" w:ascii="宋体" w:eastAsia="宋体"/>
                <w:sz w:val="21"/>
                <w:szCs w:val="21"/>
              </w:rPr>
              <w:t>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5" w:hRule="atLeast"/>
          <w:jc w:val="center"/>
        </w:trPr>
        <w:tc>
          <w:tcPr>
            <w:tcW w:w="2821" w:type="dxa"/>
            <w:vAlign w:val="top"/>
          </w:tcPr>
          <w:p>
            <w:pPr>
              <w:pStyle w:val="17"/>
              <w:keepNext w:val="0"/>
              <w:keepLines w:val="0"/>
              <w:pageBreakBefore w:val="0"/>
              <w:widowControl w:val="0"/>
              <w:kinsoku/>
              <w:wordWrap/>
              <w:overflowPunct/>
              <w:topLinePunct w:val="0"/>
              <w:autoSpaceDE w:val="0"/>
              <w:autoSpaceDN w:val="0"/>
              <w:bidi w:val="0"/>
              <w:adjustRightInd/>
              <w:snapToGrid/>
              <w:spacing w:before="0"/>
              <w:ind w:left="0" w:right="0"/>
              <w:jc w:val="center"/>
              <w:textAlignment w:val="auto"/>
              <w:rPr>
                <w:rFonts w:hint="eastAsia" w:ascii="宋体" w:eastAsia="宋体"/>
                <w:sz w:val="21"/>
                <w:szCs w:val="21"/>
              </w:rPr>
            </w:pPr>
            <w:r>
              <w:rPr>
                <w:rFonts w:hint="eastAsia" w:ascii="宋体" w:eastAsia="宋体"/>
                <w:sz w:val="21"/>
                <w:szCs w:val="21"/>
              </w:rPr>
              <w:t>阿达依公司</w:t>
            </w:r>
          </w:p>
        </w:tc>
        <w:tc>
          <w:tcPr>
            <w:tcW w:w="2810" w:type="dxa"/>
            <w:vAlign w:val="top"/>
          </w:tcPr>
          <w:p>
            <w:pPr>
              <w:pStyle w:val="17"/>
              <w:keepNext w:val="0"/>
              <w:keepLines w:val="0"/>
              <w:pageBreakBefore w:val="0"/>
              <w:widowControl w:val="0"/>
              <w:kinsoku/>
              <w:wordWrap/>
              <w:overflowPunct/>
              <w:topLinePunct w:val="0"/>
              <w:autoSpaceDE w:val="0"/>
              <w:autoSpaceDN w:val="0"/>
              <w:bidi w:val="0"/>
              <w:adjustRightInd/>
              <w:snapToGrid/>
              <w:spacing w:before="0"/>
              <w:ind w:left="0" w:right="0"/>
              <w:jc w:val="center"/>
              <w:textAlignment w:val="auto"/>
              <w:rPr>
                <w:rFonts w:ascii="宋体"/>
                <w:sz w:val="21"/>
                <w:szCs w:val="21"/>
              </w:rPr>
            </w:pPr>
            <w:r>
              <w:rPr>
                <w:rFonts w:ascii="宋体"/>
                <w:sz w:val="21"/>
                <w:szCs w:val="21"/>
              </w:rPr>
              <w:t>0.3071</w:t>
            </w:r>
          </w:p>
        </w:tc>
        <w:tc>
          <w:tcPr>
            <w:tcW w:w="2809" w:type="dxa"/>
            <w:vAlign w:val="top"/>
          </w:tcPr>
          <w:p>
            <w:pPr>
              <w:pStyle w:val="17"/>
              <w:keepNext w:val="0"/>
              <w:keepLines w:val="0"/>
              <w:pageBreakBefore w:val="0"/>
              <w:widowControl w:val="0"/>
              <w:kinsoku/>
              <w:wordWrap/>
              <w:overflowPunct/>
              <w:topLinePunct w:val="0"/>
              <w:autoSpaceDE w:val="0"/>
              <w:autoSpaceDN w:val="0"/>
              <w:bidi w:val="0"/>
              <w:adjustRightInd/>
              <w:snapToGrid/>
              <w:spacing w:before="0"/>
              <w:ind w:left="0" w:right="0"/>
              <w:jc w:val="center"/>
              <w:textAlignment w:val="auto"/>
              <w:rPr>
                <w:rFonts w:ascii="宋体"/>
                <w:sz w:val="21"/>
                <w:szCs w:val="21"/>
              </w:rPr>
            </w:pPr>
            <w:r>
              <w:rPr>
                <w:rFonts w:ascii="宋体"/>
                <w:w w:val="100"/>
                <w:sz w:val="21"/>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jc w:val="center"/>
        </w:trPr>
        <w:tc>
          <w:tcPr>
            <w:tcW w:w="2821" w:type="dxa"/>
            <w:vAlign w:val="top"/>
          </w:tcPr>
          <w:p>
            <w:pPr>
              <w:pStyle w:val="17"/>
              <w:keepNext w:val="0"/>
              <w:keepLines w:val="0"/>
              <w:pageBreakBefore w:val="0"/>
              <w:widowControl w:val="0"/>
              <w:kinsoku/>
              <w:wordWrap/>
              <w:overflowPunct/>
              <w:topLinePunct w:val="0"/>
              <w:autoSpaceDE w:val="0"/>
              <w:autoSpaceDN w:val="0"/>
              <w:bidi w:val="0"/>
              <w:adjustRightInd/>
              <w:snapToGrid/>
              <w:spacing w:before="0"/>
              <w:ind w:left="0" w:right="0"/>
              <w:jc w:val="center"/>
              <w:textAlignment w:val="auto"/>
              <w:rPr>
                <w:rFonts w:hint="eastAsia" w:ascii="宋体" w:eastAsia="宋体"/>
                <w:sz w:val="21"/>
                <w:szCs w:val="21"/>
              </w:rPr>
            </w:pPr>
            <w:r>
              <w:rPr>
                <w:rFonts w:hint="eastAsia" w:ascii="宋体" w:eastAsia="宋体"/>
                <w:sz w:val="21"/>
                <w:szCs w:val="21"/>
              </w:rPr>
              <w:t>埃克森美孚</w:t>
            </w:r>
          </w:p>
        </w:tc>
        <w:tc>
          <w:tcPr>
            <w:tcW w:w="2810" w:type="dxa"/>
            <w:vAlign w:val="top"/>
          </w:tcPr>
          <w:p>
            <w:pPr>
              <w:pStyle w:val="17"/>
              <w:keepNext w:val="0"/>
              <w:keepLines w:val="0"/>
              <w:pageBreakBefore w:val="0"/>
              <w:widowControl w:val="0"/>
              <w:kinsoku/>
              <w:wordWrap/>
              <w:overflowPunct/>
              <w:topLinePunct w:val="0"/>
              <w:autoSpaceDE w:val="0"/>
              <w:autoSpaceDN w:val="0"/>
              <w:bidi w:val="0"/>
              <w:adjustRightInd/>
              <w:snapToGrid/>
              <w:spacing w:before="0"/>
              <w:ind w:left="0" w:right="0"/>
              <w:jc w:val="center"/>
              <w:textAlignment w:val="auto"/>
              <w:rPr>
                <w:rFonts w:ascii="宋体"/>
                <w:sz w:val="21"/>
                <w:szCs w:val="21"/>
              </w:rPr>
            </w:pPr>
            <w:r>
              <w:rPr>
                <w:rFonts w:ascii="宋体"/>
                <w:sz w:val="21"/>
                <w:szCs w:val="21"/>
              </w:rPr>
              <w:t>0.6149</w:t>
            </w:r>
          </w:p>
        </w:tc>
        <w:tc>
          <w:tcPr>
            <w:tcW w:w="2809" w:type="dxa"/>
            <w:vAlign w:val="top"/>
          </w:tcPr>
          <w:p>
            <w:pPr>
              <w:pStyle w:val="17"/>
              <w:keepNext w:val="0"/>
              <w:keepLines w:val="0"/>
              <w:pageBreakBefore w:val="0"/>
              <w:widowControl w:val="0"/>
              <w:kinsoku/>
              <w:wordWrap/>
              <w:overflowPunct/>
              <w:topLinePunct w:val="0"/>
              <w:autoSpaceDE w:val="0"/>
              <w:autoSpaceDN w:val="0"/>
              <w:bidi w:val="0"/>
              <w:adjustRightInd/>
              <w:snapToGrid/>
              <w:spacing w:before="0"/>
              <w:ind w:left="0" w:right="0"/>
              <w:jc w:val="center"/>
              <w:textAlignment w:val="auto"/>
              <w:rPr>
                <w:rFonts w:ascii="宋体"/>
                <w:sz w:val="21"/>
                <w:szCs w:val="21"/>
              </w:rPr>
            </w:pPr>
            <w:r>
              <w:rPr>
                <w:rFonts w:ascii="宋体"/>
                <w:w w:val="100"/>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jc w:val="center"/>
        </w:trPr>
        <w:tc>
          <w:tcPr>
            <w:tcW w:w="2821" w:type="dxa"/>
            <w:vAlign w:val="top"/>
          </w:tcPr>
          <w:p>
            <w:pPr>
              <w:pStyle w:val="17"/>
              <w:keepNext w:val="0"/>
              <w:keepLines w:val="0"/>
              <w:pageBreakBefore w:val="0"/>
              <w:widowControl w:val="0"/>
              <w:kinsoku/>
              <w:wordWrap/>
              <w:overflowPunct/>
              <w:topLinePunct w:val="0"/>
              <w:autoSpaceDE w:val="0"/>
              <w:autoSpaceDN w:val="0"/>
              <w:bidi w:val="0"/>
              <w:adjustRightInd/>
              <w:snapToGrid/>
              <w:spacing w:before="0"/>
              <w:ind w:left="0" w:right="0"/>
              <w:jc w:val="center"/>
              <w:textAlignment w:val="auto"/>
              <w:rPr>
                <w:rFonts w:hint="eastAsia" w:ascii="宋体" w:eastAsia="宋体"/>
                <w:sz w:val="21"/>
                <w:szCs w:val="21"/>
              </w:rPr>
            </w:pPr>
            <w:r>
              <w:rPr>
                <w:rFonts w:hint="eastAsia" w:ascii="宋体" w:eastAsia="宋体"/>
                <w:sz w:val="21"/>
                <w:szCs w:val="21"/>
              </w:rPr>
              <w:t>英国石油</w:t>
            </w:r>
          </w:p>
        </w:tc>
        <w:tc>
          <w:tcPr>
            <w:tcW w:w="2810" w:type="dxa"/>
            <w:vAlign w:val="top"/>
          </w:tcPr>
          <w:p>
            <w:pPr>
              <w:pStyle w:val="17"/>
              <w:keepNext w:val="0"/>
              <w:keepLines w:val="0"/>
              <w:pageBreakBefore w:val="0"/>
              <w:widowControl w:val="0"/>
              <w:kinsoku/>
              <w:wordWrap/>
              <w:overflowPunct/>
              <w:topLinePunct w:val="0"/>
              <w:autoSpaceDE w:val="0"/>
              <w:autoSpaceDN w:val="0"/>
              <w:bidi w:val="0"/>
              <w:adjustRightInd/>
              <w:snapToGrid/>
              <w:spacing w:before="0"/>
              <w:ind w:left="0" w:right="0"/>
              <w:jc w:val="center"/>
              <w:textAlignment w:val="auto"/>
              <w:rPr>
                <w:rFonts w:ascii="宋体"/>
                <w:sz w:val="21"/>
                <w:szCs w:val="21"/>
              </w:rPr>
            </w:pPr>
            <w:r>
              <w:rPr>
                <w:rFonts w:ascii="宋体"/>
                <w:sz w:val="21"/>
                <w:szCs w:val="21"/>
              </w:rPr>
              <w:t>0.5420</w:t>
            </w:r>
          </w:p>
        </w:tc>
        <w:tc>
          <w:tcPr>
            <w:tcW w:w="2809" w:type="dxa"/>
            <w:vAlign w:val="top"/>
          </w:tcPr>
          <w:p>
            <w:pPr>
              <w:pStyle w:val="17"/>
              <w:keepNext w:val="0"/>
              <w:keepLines w:val="0"/>
              <w:pageBreakBefore w:val="0"/>
              <w:widowControl w:val="0"/>
              <w:kinsoku/>
              <w:wordWrap/>
              <w:overflowPunct/>
              <w:topLinePunct w:val="0"/>
              <w:autoSpaceDE w:val="0"/>
              <w:autoSpaceDN w:val="0"/>
              <w:bidi w:val="0"/>
              <w:adjustRightInd/>
              <w:snapToGrid/>
              <w:spacing w:before="0"/>
              <w:ind w:left="0" w:right="0"/>
              <w:jc w:val="center"/>
              <w:textAlignment w:val="auto"/>
              <w:rPr>
                <w:rFonts w:ascii="宋体"/>
                <w:sz w:val="21"/>
                <w:szCs w:val="21"/>
              </w:rPr>
            </w:pPr>
            <w:r>
              <w:rPr>
                <w:rFonts w:ascii="宋体"/>
                <w:w w:val="100"/>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4" w:hRule="atLeast"/>
          <w:jc w:val="center"/>
        </w:trPr>
        <w:tc>
          <w:tcPr>
            <w:tcW w:w="2821" w:type="dxa"/>
            <w:vAlign w:val="top"/>
          </w:tcPr>
          <w:p>
            <w:pPr>
              <w:pStyle w:val="17"/>
              <w:keepNext w:val="0"/>
              <w:keepLines w:val="0"/>
              <w:pageBreakBefore w:val="0"/>
              <w:widowControl w:val="0"/>
              <w:kinsoku/>
              <w:wordWrap/>
              <w:overflowPunct/>
              <w:topLinePunct w:val="0"/>
              <w:autoSpaceDE w:val="0"/>
              <w:autoSpaceDN w:val="0"/>
              <w:bidi w:val="0"/>
              <w:adjustRightInd/>
              <w:snapToGrid/>
              <w:spacing w:before="0"/>
              <w:ind w:left="0" w:right="0"/>
              <w:jc w:val="center"/>
              <w:textAlignment w:val="auto"/>
              <w:rPr>
                <w:rFonts w:hint="eastAsia" w:ascii="宋体" w:eastAsia="宋体"/>
                <w:sz w:val="21"/>
                <w:szCs w:val="21"/>
              </w:rPr>
            </w:pPr>
            <w:r>
              <w:rPr>
                <w:rFonts w:hint="eastAsia" w:ascii="宋体" w:eastAsia="宋体"/>
                <w:sz w:val="21"/>
                <w:szCs w:val="21"/>
              </w:rPr>
              <w:t>田吉兹雪佛龙</w:t>
            </w:r>
          </w:p>
        </w:tc>
        <w:tc>
          <w:tcPr>
            <w:tcW w:w="2810" w:type="dxa"/>
            <w:vAlign w:val="top"/>
          </w:tcPr>
          <w:p>
            <w:pPr>
              <w:pStyle w:val="17"/>
              <w:keepNext w:val="0"/>
              <w:keepLines w:val="0"/>
              <w:pageBreakBefore w:val="0"/>
              <w:widowControl w:val="0"/>
              <w:kinsoku/>
              <w:wordWrap/>
              <w:overflowPunct/>
              <w:topLinePunct w:val="0"/>
              <w:autoSpaceDE w:val="0"/>
              <w:autoSpaceDN w:val="0"/>
              <w:bidi w:val="0"/>
              <w:adjustRightInd/>
              <w:snapToGrid/>
              <w:spacing w:before="0"/>
              <w:ind w:left="0" w:right="0"/>
              <w:jc w:val="center"/>
              <w:textAlignment w:val="auto"/>
              <w:rPr>
                <w:rFonts w:ascii="宋体"/>
                <w:sz w:val="21"/>
                <w:szCs w:val="21"/>
              </w:rPr>
            </w:pPr>
            <w:r>
              <w:rPr>
                <w:rFonts w:ascii="宋体"/>
                <w:sz w:val="21"/>
                <w:szCs w:val="21"/>
              </w:rPr>
              <w:t>0.4996</w:t>
            </w:r>
          </w:p>
        </w:tc>
        <w:tc>
          <w:tcPr>
            <w:tcW w:w="2809" w:type="dxa"/>
            <w:vAlign w:val="top"/>
          </w:tcPr>
          <w:p>
            <w:pPr>
              <w:pStyle w:val="17"/>
              <w:keepNext w:val="0"/>
              <w:keepLines w:val="0"/>
              <w:pageBreakBefore w:val="0"/>
              <w:widowControl w:val="0"/>
              <w:kinsoku/>
              <w:wordWrap/>
              <w:overflowPunct/>
              <w:topLinePunct w:val="0"/>
              <w:autoSpaceDE w:val="0"/>
              <w:autoSpaceDN w:val="0"/>
              <w:bidi w:val="0"/>
              <w:adjustRightInd/>
              <w:snapToGrid/>
              <w:spacing w:before="0"/>
              <w:ind w:left="0" w:right="0"/>
              <w:jc w:val="center"/>
              <w:textAlignment w:val="auto"/>
              <w:rPr>
                <w:rFonts w:ascii="宋体"/>
                <w:sz w:val="21"/>
                <w:szCs w:val="21"/>
              </w:rPr>
            </w:pPr>
            <w:r>
              <w:rPr>
                <w:rFonts w:ascii="宋体"/>
                <w:w w:val="100"/>
                <w:sz w:val="2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6" w:hRule="atLeast"/>
          <w:jc w:val="center"/>
        </w:trPr>
        <w:tc>
          <w:tcPr>
            <w:tcW w:w="2821" w:type="dxa"/>
            <w:vAlign w:val="top"/>
          </w:tcPr>
          <w:p>
            <w:pPr>
              <w:pStyle w:val="17"/>
              <w:keepNext w:val="0"/>
              <w:keepLines w:val="0"/>
              <w:pageBreakBefore w:val="0"/>
              <w:widowControl w:val="0"/>
              <w:kinsoku/>
              <w:wordWrap/>
              <w:overflowPunct/>
              <w:topLinePunct w:val="0"/>
              <w:autoSpaceDE w:val="0"/>
              <w:autoSpaceDN w:val="0"/>
              <w:bidi w:val="0"/>
              <w:adjustRightInd/>
              <w:snapToGrid/>
              <w:spacing w:before="0"/>
              <w:ind w:left="0" w:right="0"/>
              <w:jc w:val="center"/>
              <w:textAlignment w:val="auto"/>
              <w:rPr>
                <w:rFonts w:hint="eastAsia" w:ascii="宋体" w:eastAsia="宋体"/>
                <w:sz w:val="21"/>
                <w:szCs w:val="21"/>
              </w:rPr>
            </w:pPr>
            <w:r>
              <w:rPr>
                <w:rFonts w:hint="eastAsia" w:ascii="宋体" w:eastAsia="宋体"/>
                <w:sz w:val="21"/>
                <w:szCs w:val="21"/>
              </w:rPr>
              <w:t>哈石油</w:t>
            </w:r>
          </w:p>
        </w:tc>
        <w:tc>
          <w:tcPr>
            <w:tcW w:w="2810" w:type="dxa"/>
            <w:vAlign w:val="top"/>
          </w:tcPr>
          <w:p>
            <w:pPr>
              <w:pStyle w:val="17"/>
              <w:keepNext w:val="0"/>
              <w:keepLines w:val="0"/>
              <w:pageBreakBefore w:val="0"/>
              <w:widowControl w:val="0"/>
              <w:kinsoku/>
              <w:wordWrap/>
              <w:overflowPunct/>
              <w:topLinePunct w:val="0"/>
              <w:autoSpaceDE w:val="0"/>
              <w:autoSpaceDN w:val="0"/>
              <w:bidi w:val="0"/>
              <w:adjustRightInd/>
              <w:snapToGrid/>
              <w:spacing w:before="0"/>
              <w:ind w:left="0" w:right="0"/>
              <w:jc w:val="center"/>
              <w:textAlignment w:val="auto"/>
              <w:rPr>
                <w:rFonts w:ascii="宋体"/>
                <w:sz w:val="21"/>
                <w:szCs w:val="21"/>
              </w:rPr>
            </w:pPr>
            <w:r>
              <w:rPr>
                <w:rFonts w:ascii="宋体"/>
                <w:sz w:val="21"/>
                <w:szCs w:val="21"/>
              </w:rPr>
              <w:t>0.3290</w:t>
            </w:r>
          </w:p>
        </w:tc>
        <w:tc>
          <w:tcPr>
            <w:tcW w:w="2809" w:type="dxa"/>
            <w:vAlign w:val="top"/>
          </w:tcPr>
          <w:p>
            <w:pPr>
              <w:pStyle w:val="17"/>
              <w:keepNext w:val="0"/>
              <w:keepLines w:val="0"/>
              <w:pageBreakBefore w:val="0"/>
              <w:widowControl w:val="0"/>
              <w:kinsoku/>
              <w:wordWrap/>
              <w:overflowPunct/>
              <w:topLinePunct w:val="0"/>
              <w:autoSpaceDE w:val="0"/>
              <w:autoSpaceDN w:val="0"/>
              <w:bidi w:val="0"/>
              <w:adjustRightInd/>
              <w:snapToGrid/>
              <w:spacing w:before="0"/>
              <w:ind w:left="0" w:right="0"/>
              <w:jc w:val="center"/>
              <w:textAlignment w:val="auto"/>
              <w:rPr>
                <w:rFonts w:ascii="宋体"/>
                <w:sz w:val="21"/>
                <w:szCs w:val="21"/>
              </w:rPr>
            </w:pPr>
            <w:r>
              <w:rPr>
                <w:rFonts w:ascii="宋体"/>
                <w:w w:val="100"/>
                <w:sz w:val="21"/>
                <w:szCs w:val="21"/>
              </w:rPr>
              <w:t>4</w:t>
            </w:r>
          </w:p>
        </w:tc>
      </w:tr>
    </w:tbl>
    <w:p>
      <w:pPr>
        <w:rPr>
          <w:sz w:val="21"/>
        </w:rPr>
      </w:pPr>
    </w:p>
    <w:p>
      <w:pPr>
        <w:pStyle w:val="18"/>
        <w:bidi w:val="0"/>
        <w:rPr>
          <w:rFonts w:hint="eastAsia"/>
        </w:rPr>
      </w:pPr>
      <w:r>
        <w:rPr>
          <w:rFonts w:hint="eastAsia"/>
        </w:rPr>
        <w:t>哈萨克斯坦的三个石油公司在规模和实力上通常无法与世界一流公司相比，但是从油气产量和油气储量这两个指标来看，哈萨克斯坦的三个公司相当石油和天然气资源丰富。</w:t>
      </w:r>
      <w:del w:id="240" w:author="天际" w:date="2020-05-13T20:58:43Z">
        <w:r>
          <w:rPr>
            <w:rFonts w:hint="eastAsia"/>
          </w:rPr>
          <w:delText>特别明显。</w:delText>
        </w:r>
      </w:del>
      <w:r>
        <w:rPr>
          <w:rFonts w:hint="eastAsia"/>
        </w:rPr>
        <w:t>但是，缺乏规模和实力仍然是限制哈萨克斯坦石油公司的重要因素。因此，只有发展规模经济和扩大规模实力，才能提高哈萨克斯坦石油公司的竞争力。</w:t>
      </w:r>
    </w:p>
    <w:p>
      <w:pPr>
        <w:pStyle w:val="18"/>
        <w:bidi w:val="0"/>
        <w:rPr>
          <w:rFonts w:hint="eastAsia"/>
        </w:rPr>
      </w:pPr>
      <w:r>
        <w:rPr>
          <w:rFonts w:hint="eastAsia"/>
        </w:rPr>
        <w:t>哈萨克斯坦的石油公司的创新能力一直很弱。在本文中，三个研发指标的选择率不如该国领先公司，因此可以看出，哈萨克斯坦石油公司的综合实力仍然不足。一方面创新力量低下，另一方面人力资源得不到保证，导致公司发展滞后，也将大大增加公司的经营成本，阻碍公司的未来发展。石油公司新产品的研发投入位于前两位，这将有助于哈萨克斯坦石油公司的创新能力并提高其综合竞争力</w:t>
      </w:r>
      <w:r>
        <w:rPr>
          <w:rFonts w:hint="eastAsia"/>
          <w:vertAlign w:val="superscript"/>
        </w:rPr>
        <w:t>[15]</w:t>
      </w:r>
      <w:r>
        <w:rPr>
          <w:rFonts w:hint="eastAsia"/>
        </w:rPr>
        <w:t>。</w:t>
      </w:r>
    </w:p>
    <w:p>
      <w:pPr>
        <w:pStyle w:val="18"/>
        <w:bidi w:val="0"/>
      </w:pPr>
      <w:r>
        <w:rPr>
          <w:rFonts w:hint="eastAsia"/>
        </w:rPr>
        <w:t>收益指标显示，田吉兹雪佛龙的销售利润率为9.09％，仅次于埃克森美孚石油，而已超过的BP的资产利润率也位居第二，其资产周转率更高。四家公司排名第一。这说明田吉兹雪佛龙公司的盈利能力很好，可以与世界上最大的公司相比。哈萨克斯坦其他两家石油公司的销售利润率和资产利润率远逊于埃克森美孚和BP，但在资本周转率方面与世界上最大的公司接近，这表明哈萨克斯坦石油的利润率公司。尽管需要改进，但显示出良好的发展势头</w:t>
      </w:r>
      <w:r>
        <w:t>。</w:t>
      </w:r>
    </w:p>
    <w:p>
      <w:pPr>
        <w:pStyle w:val="18"/>
        <w:bidi w:val="0"/>
        <w:rPr>
          <w:del w:id="241" w:author="天际" w:date="2020-05-13T21:00:59Z"/>
          <w:rFonts w:hint="eastAsia"/>
        </w:rPr>
      </w:pPr>
      <w:r>
        <w:rPr>
          <w:rFonts w:hint="eastAsia"/>
        </w:rPr>
        <w:t>在开发能力方面，哈萨克斯坦的三家石油公司Nakata Giz Chevron在各项指标上都非常出色，油气储量比位居第一，尽管哈萨克斯坦的三家公司通常着眼于油气储量。石油和天然气的储量，生产比率和利润增长率都在与全球领先的公司相比不断扩大。但是，哈萨克斯坦的三家石油公司在总资产增长率方面的表现要好于外国公司。</w:t>
      </w:r>
      <w:del w:id="242" w:author="天际" w:date="2020-05-13T21:00:59Z">
        <w:r>
          <w:rPr>
            <w:rFonts w:hint="eastAsia"/>
          </w:rPr>
          <w:delText>强大的开发能力。</w:delText>
        </w:r>
      </w:del>
    </w:p>
    <w:p>
      <w:pPr>
        <w:pStyle w:val="18"/>
        <w:bidi w:val="0"/>
        <w:rPr>
          <w:ins w:id="243" w:author="天际" w:date="2020-05-13T21:01:00Z"/>
          <w:rFonts w:hint="eastAsia"/>
        </w:rPr>
      </w:pPr>
    </w:p>
    <w:p>
      <w:pPr>
        <w:pStyle w:val="18"/>
        <w:bidi w:val="0"/>
      </w:pPr>
      <w:r>
        <w:rPr>
          <w:rFonts w:hint="eastAsia"/>
        </w:rPr>
        <w:t>从以上分析可以看出，哈萨克斯坦石油公司的规模和实力不如主要国际石油公司。新产品的研发能力也相对较弱，其盈利能力和开发速度也低于主要国际石油公司。国际竞争力薄弱，在全球石油行业竞争中处于弱势。因此，哈萨克斯坦应更加重视对企业创新和盈利能力的投资，以帮助扩大企业规模并实现更好的发展。因此，根据本章的评估结果，我们将在下一章中提出针对规模和实力指标的大型商业策略的开发；作为创新能力的指标，我们从加强技术创新投入的角度分析了对策。针对盈利能力和发展能力的两个指标，我们从优化企业的经营管理和完善企业制度等方面提出建议</w:t>
      </w:r>
      <w:r>
        <w:t>。</w:t>
      </w:r>
    </w:p>
    <w:p>
      <w:pPr>
        <w:pStyle w:val="18"/>
        <w:bidi w:val="0"/>
      </w:pPr>
    </w:p>
    <w:p>
      <w:pPr>
        <w:pStyle w:val="2"/>
        <w:bidi w:val="0"/>
      </w:pPr>
      <w:bookmarkStart w:id="72" w:name="_Toc11574"/>
      <w:r>
        <w:rPr>
          <w:rFonts w:hint="eastAsia"/>
          <w:lang w:val="en-US" w:eastAsia="zh-CN"/>
        </w:rPr>
        <w:t xml:space="preserve">5 </w:t>
      </w:r>
      <w:r>
        <w:t xml:space="preserve"> 提升哈萨克斯坦石油企业竞争力的对策及建议</w:t>
      </w:r>
      <w:bookmarkEnd w:id="72"/>
    </w:p>
    <w:p>
      <w:pPr>
        <w:pStyle w:val="3"/>
        <w:bidi w:val="0"/>
        <w:rPr>
          <w:rFonts w:ascii="黑体"/>
          <w:sz w:val="40"/>
        </w:rPr>
      </w:pPr>
      <w:bookmarkStart w:id="73" w:name="_TOC_250015"/>
      <w:bookmarkEnd w:id="73"/>
      <w:bookmarkStart w:id="74" w:name="_Toc25323"/>
      <w:r>
        <w:rPr>
          <w:rFonts w:hint="eastAsia"/>
          <w:lang w:val="en-US" w:eastAsia="zh-CN"/>
        </w:rPr>
        <w:t xml:space="preserve">5.1  </w:t>
      </w:r>
      <w:r>
        <w:t>快速发展规模化经营</w:t>
      </w:r>
      <w:bookmarkEnd w:id="74"/>
    </w:p>
    <w:p>
      <w:pPr>
        <w:pStyle w:val="4"/>
        <w:bidi w:val="0"/>
        <w:rPr>
          <w:rFonts w:ascii="黑体"/>
          <w:sz w:val="25"/>
        </w:rPr>
      </w:pPr>
      <w:bookmarkStart w:id="75" w:name="_TOC_250014"/>
      <w:bookmarkEnd w:id="75"/>
      <w:bookmarkStart w:id="76" w:name="_Toc30193"/>
      <w:r>
        <w:rPr>
          <w:rFonts w:hint="eastAsia"/>
          <w:spacing w:val="-1"/>
          <w:lang w:val="en-US" w:eastAsia="zh-CN"/>
        </w:rPr>
        <w:t xml:space="preserve">5.1.1  </w:t>
      </w:r>
      <w:r>
        <w:rPr>
          <w:spacing w:val="-1"/>
        </w:rPr>
        <w:t>实施规模经营战略</w:t>
      </w:r>
      <w:bookmarkEnd w:id="76"/>
    </w:p>
    <w:p>
      <w:pPr>
        <w:pStyle w:val="18"/>
        <w:bidi w:val="0"/>
        <w:rPr>
          <w:rFonts w:hint="eastAsia"/>
        </w:rPr>
      </w:pPr>
      <w:r>
        <w:rPr>
          <w:rFonts w:hint="eastAsia"/>
        </w:rPr>
        <w:t>大规模经营是石油石化企业发展的重要模式。世界知名的石油公司的规模效益非常显着。如果哈萨克斯坦的石油公司希望长期发展，就必须继续扩大业务。受益，节省成本，逐步将规模纳入企业发展，赶超国际知名石油公司，并逐步与之抗衡。当然，大规模的发展战略并不意味着企业规模越大越好。哈萨克斯坦的石油石化公司不能盲目借鉴国外先进的石油石化公司的模式，而必须根据哈萨克斯坦的基本国情和企业的实际情况来加快业务发展。内部制度改革，根据市场产品需求进行技术改造，最后确定适合自己企业发展的经营规模，以实现最佳盈利能力。</w:t>
      </w:r>
    </w:p>
    <w:p>
      <w:pPr>
        <w:pStyle w:val="18"/>
        <w:bidi w:val="0"/>
      </w:pPr>
      <w:r>
        <w:rPr>
          <w:rFonts w:hint="eastAsia"/>
        </w:rPr>
        <w:t>鉴于哈萨克斯坦的国情，刚刚进行了改革的哈萨克斯坦石油公司的结构调整的第一步是重组和改革。这是哈萨克斯坦石油和石化行业改革的开始，是关键的一步。它根据业务方法不断优化资源分配。向发达国家学习，以适应不断变化的国际石油形式，提高石油公司的整体竞争力</w:t>
      </w:r>
      <w:r>
        <w:t>。</w:t>
      </w:r>
    </w:p>
    <w:p>
      <w:pPr>
        <w:pStyle w:val="4"/>
        <w:bidi w:val="0"/>
        <w:rPr>
          <w:rFonts w:ascii="黑体"/>
          <w:sz w:val="25"/>
        </w:rPr>
      </w:pPr>
      <w:bookmarkStart w:id="77" w:name="_TOC_250013"/>
      <w:bookmarkEnd w:id="77"/>
      <w:bookmarkStart w:id="78" w:name="_Toc19804"/>
      <w:r>
        <w:rPr>
          <w:rFonts w:hint="eastAsia"/>
          <w:spacing w:val="-1"/>
          <w:lang w:val="en-US" w:eastAsia="zh-CN"/>
        </w:rPr>
        <w:t xml:space="preserve">5.1.2  </w:t>
      </w:r>
      <w:r>
        <w:rPr>
          <w:spacing w:val="-1"/>
        </w:rPr>
        <w:t>提高企业国际化水平</w:t>
      </w:r>
      <w:bookmarkEnd w:id="78"/>
    </w:p>
    <w:p>
      <w:pPr>
        <w:pStyle w:val="18"/>
        <w:bidi w:val="0"/>
        <w:rPr>
          <w:rFonts w:hint="eastAsia"/>
        </w:rPr>
      </w:pPr>
      <w:r>
        <w:rPr>
          <w:rFonts w:hint="eastAsia"/>
        </w:rPr>
        <w:t>在当今世界，经济全球化现象正在逐渐出现。与跨国公司的竞争力相比，发现发达国家的企业竞争力通常要高于其他国家。大型跨国石油公司在资金，技术和管理方面均优于一般石油公司，并且可以很好地控制生产成本。他们还在世界各国拥有完善的销售网络。</w:t>
      </w:r>
    </w:p>
    <w:p>
      <w:pPr>
        <w:pStyle w:val="18"/>
        <w:bidi w:val="0"/>
      </w:pPr>
      <w:r>
        <w:rPr>
          <w:rFonts w:hint="eastAsia"/>
        </w:rPr>
        <w:t>与国际跨国石油公司相比，哈萨克斯坦的石油公司规模较小，尤其是在跨境贸易中，其竞争力甚至更低。因此，促进大型企业的跨国经营战略对哈萨克石油公司具有重要意义。在推广过程中，许多问题都会影响哈萨克斯坦的石油公司。我们需要根据哈萨克斯坦石油公司的特点来分析问题，并在政府的帮助下促进哈萨克斯坦石油工业的发展。石油市场竞争异常激烈。经过几次重组，哈萨克斯坦的石油公司在生产和管理方面一直表现良好。但是，哈萨克斯坦的石油公司多年来一直局限于国​​内市场的发展。他们应该放眼世界，培养对全球化的了解。根据自己的特点和全球化趋势，应该选择自己的发展方向。哈萨克斯坦石油公司应了解当前严峻的经济形势，积极向发达国家学习技术和管理，建立适合当地企业的商业模式，根据国际形势确定企业发展方向，建设哈萨克斯坦石油。</w:t>
      </w:r>
    </w:p>
    <w:p>
      <w:pPr>
        <w:pStyle w:val="3"/>
        <w:bidi w:val="0"/>
        <w:rPr>
          <w:rFonts w:ascii="黑体"/>
          <w:sz w:val="25"/>
        </w:rPr>
      </w:pPr>
      <w:bookmarkStart w:id="79" w:name="_TOC_250012"/>
      <w:bookmarkEnd w:id="79"/>
      <w:bookmarkStart w:id="80" w:name="_Toc20182"/>
      <w:r>
        <w:rPr>
          <w:rFonts w:hint="eastAsia"/>
          <w:lang w:val="en-US" w:eastAsia="zh-CN"/>
        </w:rPr>
        <w:t xml:space="preserve">5.2  </w:t>
      </w:r>
      <w:r>
        <w:t>加强科技创新</w:t>
      </w:r>
      <w:bookmarkEnd w:id="80"/>
      <w:bookmarkStart w:id="81" w:name="_TOC_250011"/>
      <w:bookmarkEnd w:id="81"/>
    </w:p>
    <w:p>
      <w:pPr>
        <w:pStyle w:val="18"/>
        <w:bidi w:val="0"/>
        <w:rPr>
          <w:rFonts w:hint="eastAsia"/>
        </w:rPr>
      </w:pPr>
      <w:r>
        <w:rPr>
          <w:rFonts w:hint="eastAsia"/>
        </w:rPr>
        <w:t>今天，世界经济正在走向全球化。石油公司若要提高国际竞争力，就必须重视人才培养，特别是跨国人才的培养，提高核心团队各个岗位的一线员工的技术水平，加强培训。复合型人才。在生产和科研指导方面，选择了国外人才招聘机制，以加快企业科研创新的进度，提高生产效率。</w:t>
      </w:r>
    </w:p>
    <w:p>
      <w:pPr>
        <w:pStyle w:val="18"/>
        <w:bidi w:val="0"/>
        <w:rPr>
          <w:rFonts w:hint="eastAsia"/>
        </w:rPr>
      </w:pPr>
      <w:r>
        <w:rPr>
          <w:rFonts w:hint="eastAsia"/>
        </w:rPr>
        <w:t>技术竞争对国际油气市场的影响越来越明显。每个人都主要依靠核心技术来评估企业的整体竞争力。近年来，为提高国际竞争力，跨国石油公司不断升级其基本技术设施，增加技术投入，充分体现了技术创新对石油公司生存和发展的重要性。因此，面对石油市场的经济全球化，哈萨克斯坦的石油公司应该做以下两件事：</w:t>
      </w:r>
    </w:p>
    <w:p>
      <w:pPr>
        <w:pStyle w:val="18"/>
        <w:bidi w:val="0"/>
        <w:rPr>
          <w:rFonts w:hint="eastAsia"/>
        </w:rPr>
      </w:pPr>
      <w:r>
        <w:rPr>
          <w:rFonts w:hint="eastAsia"/>
        </w:rPr>
        <w:t>（</w:t>
      </w:r>
      <w:r>
        <w:rPr>
          <w:rFonts w:hint="eastAsia"/>
          <w:lang w:val="en-US" w:eastAsia="zh-CN"/>
        </w:rPr>
        <w:t>1</w:t>
      </w:r>
      <w:r>
        <w:rPr>
          <w:rFonts w:hint="eastAsia"/>
        </w:rPr>
        <w:t>）强化企业创新意识，全面促进企业上下创新意识的培养，加大科研投入。</w:t>
      </w:r>
    </w:p>
    <w:p>
      <w:pPr>
        <w:pStyle w:val="18"/>
        <w:bidi w:val="0"/>
      </w:pPr>
      <w:r>
        <w:rPr>
          <w:rFonts w:hint="eastAsia"/>
        </w:rPr>
        <w:t>（2）引进国际先进技术和创新技术，让世界先进技术与自身技术相结合，优势互补，消除劣势弊端，形成自己独特的技术体系</w:t>
      </w:r>
      <w:r>
        <w:t>。</w:t>
      </w:r>
      <w:bookmarkStart w:id="82" w:name="_TOC_250009"/>
      <w:bookmarkEnd w:id="82"/>
    </w:p>
    <w:p>
      <w:pPr>
        <w:pStyle w:val="3"/>
        <w:bidi w:val="0"/>
        <w:rPr>
          <w:rFonts w:ascii="黑体"/>
          <w:sz w:val="40"/>
        </w:rPr>
      </w:pPr>
      <w:bookmarkStart w:id="83" w:name="_Toc18343"/>
      <w:r>
        <w:rPr>
          <w:rFonts w:hint="eastAsia"/>
          <w:lang w:val="en-US" w:eastAsia="zh-CN"/>
        </w:rPr>
        <w:t xml:space="preserve">5.3  </w:t>
      </w:r>
      <w:r>
        <w:t>加强企业经营管理</w:t>
      </w:r>
      <w:bookmarkEnd w:id="83"/>
    </w:p>
    <w:p>
      <w:pPr>
        <w:pStyle w:val="4"/>
        <w:bidi w:val="0"/>
        <w:rPr>
          <w:rFonts w:ascii="黑体"/>
          <w:sz w:val="25"/>
        </w:rPr>
      </w:pPr>
      <w:bookmarkStart w:id="84" w:name="_TOC_250008"/>
      <w:bookmarkEnd w:id="84"/>
      <w:bookmarkStart w:id="85" w:name="_Toc26658"/>
      <w:r>
        <w:rPr>
          <w:rFonts w:hint="eastAsia"/>
          <w:spacing w:val="-3"/>
          <w:lang w:val="en-US" w:eastAsia="zh-CN"/>
        </w:rPr>
        <w:t xml:space="preserve">5.3.1  </w:t>
      </w:r>
      <w:r>
        <w:rPr>
          <w:spacing w:val="-3"/>
        </w:rPr>
        <w:t>坚持跨国文化管理理念以及多元化经营战略</w:t>
      </w:r>
      <w:bookmarkEnd w:id="85"/>
    </w:p>
    <w:p>
      <w:pPr>
        <w:pStyle w:val="18"/>
        <w:bidi w:val="0"/>
        <w:rPr>
          <w:rFonts w:hint="eastAsia"/>
        </w:rPr>
      </w:pPr>
      <w:r>
        <w:rPr>
          <w:rFonts w:hint="eastAsia"/>
        </w:rPr>
        <w:t>在国际交流中，哈萨克斯坦的石油公司应将自己与国际石油公司的发展战略结合起来，总结其战略发展体系，实现文化本土化。哈萨克斯坦的石油公司主动寻找先进的国际文化来学习，并为哈萨克斯坦的石油公司的本地化提供了新的动力。整合生产文化建设，积极参与公用事业和基础设施建设，积极将本土文化融入企业生产，实现文化本土化。</w:t>
      </w:r>
    </w:p>
    <w:p>
      <w:pPr>
        <w:pStyle w:val="18"/>
        <w:bidi w:val="0"/>
      </w:pPr>
      <w:r>
        <w:rPr>
          <w:rFonts w:hint="eastAsia"/>
        </w:rPr>
        <w:t>哈萨克斯坦石油公司应拓宽经营管理视野，整合资源，合理配置，发挥多元化经营理念，增强风险防控能力。哈萨克斯坦的多元化业务发展需要在业务内容，形式和对象方面进行优化。结合自身优势，将实现能源发展，业务内容和贸易目标的多元化发展</w:t>
      </w:r>
      <w:r>
        <w:t>。</w:t>
      </w:r>
    </w:p>
    <w:p>
      <w:pPr>
        <w:pStyle w:val="4"/>
        <w:bidi w:val="0"/>
        <w:rPr>
          <w:rFonts w:ascii="黑体"/>
          <w:sz w:val="25"/>
        </w:rPr>
      </w:pPr>
      <w:bookmarkStart w:id="86" w:name="_TOC_250007"/>
      <w:bookmarkEnd w:id="86"/>
      <w:bookmarkStart w:id="87" w:name="_Toc7643"/>
      <w:r>
        <w:rPr>
          <w:rFonts w:hint="eastAsia"/>
          <w:spacing w:val="-2"/>
          <w:lang w:val="en-US" w:eastAsia="zh-CN"/>
        </w:rPr>
        <w:t xml:space="preserve">5.3.2  </w:t>
      </w:r>
      <w:r>
        <w:rPr>
          <w:spacing w:val="-2"/>
        </w:rPr>
        <w:t>建立和完善现代企业制度</w:t>
      </w:r>
      <w:bookmarkEnd w:id="87"/>
    </w:p>
    <w:p>
      <w:pPr>
        <w:pStyle w:val="18"/>
        <w:bidi w:val="0"/>
        <w:rPr>
          <w:rFonts w:hint="eastAsia"/>
        </w:rPr>
      </w:pPr>
      <w:r>
        <w:rPr>
          <w:rFonts w:hint="eastAsia"/>
        </w:rPr>
        <w:t>根据相关研究，哈萨克斯坦石油公司和西方公司的竞争力明显不同。造成这种现象的主要原因之一是公司的管理水平低下。如果公司拥有完善的管理机制，可以在紧急情况下及时提出应急预案，将事故保持在一定范围内，将事故对企业造成的损失降到最低。能够首先提出解决方案，无法控制事故对企业的影响。因此，健全的企业管理制度可以提高企业的风险防控水平，及时解决突发事件的蔓延，为企业的健康发展提供重要支撑。在这方面，哈萨克斯坦的石油公司似乎缺乏。与发达国家相比，还远远不够。这是哈萨克斯坦缺乏竞争力的重要原因之一。</w:t>
      </w:r>
    </w:p>
    <w:p>
      <w:pPr>
        <w:pStyle w:val="18"/>
        <w:bidi w:val="0"/>
      </w:pPr>
      <w:r>
        <w:rPr>
          <w:rFonts w:hint="eastAsia"/>
        </w:rPr>
        <w:t>在这方面，哈萨克斯坦的企业应加快建立创新体系，优化企业的各种体系，以增强竞争力。此外，企业应加快现代化建设，建立和优化产权制度，使企业成为竞争市场的主体，鼓励职业企业家的发展，促进职业企业家的形成。此外，要提高哈萨克斯坦企业的管理水平，必须增强管理创新意识，引进国际管理方法，优化管理策略，根据自身情况创新管理方法，约束企业国际化。高级管理人员在质量，成本管理等方面的工作</w:t>
      </w:r>
      <w:r>
        <w:t>。</w:t>
      </w:r>
    </w:p>
    <w:p>
      <w:pPr>
        <w:pStyle w:val="18"/>
        <w:bidi w:val="0"/>
      </w:pPr>
      <w:r>
        <w:t>哈国石油企业必须加强内部制度建设：</w:t>
      </w:r>
    </w:p>
    <w:p>
      <w:pPr>
        <w:pStyle w:val="18"/>
        <w:bidi w:val="0"/>
        <w:rPr>
          <w:rFonts w:hint="eastAsia"/>
          <w:lang w:val="zh-CN" w:eastAsia="zh-CN"/>
        </w:rPr>
      </w:pPr>
      <w:r>
        <w:rPr>
          <w:rFonts w:hint="eastAsia"/>
          <w:lang w:val="zh-CN" w:eastAsia="zh-CN"/>
        </w:rPr>
        <w:t>（1）人员培训和晋升。要建立完整的培训体系，新员工或公司内部换岗的员工必须接受系统的培训，不仅限于生产级别的技术说明，而且还应深化企业文化，生产管理和创新观念。同时，完善在职员工的工作考核和晋升机制，以确保晋升工作的公正性和公正性。</w:t>
      </w:r>
    </w:p>
    <w:p>
      <w:pPr>
        <w:pStyle w:val="18"/>
        <w:bidi w:val="0"/>
        <w:rPr>
          <w:rFonts w:hint="eastAsia"/>
          <w:lang w:val="zh-CN" w:eastAsia="zh-CN"/>
        </w:rPr>
      </w:pPr>
      <w:r>
        <w:rPr>
          <w:rFonts w:hint="eastAsia"/>
          <w:lang w:val="zh-CN" w:eastAsia="zh-CN"/>
        </w:rPr>
        <w:t>（2）完善奖励机制。根据员工的不同职位，制定不同的考核方案，将技术创新纳入考核，提高一线员工和管理人员的创新意识，激发员工与企业共同发展的积极性。</w:t>
      </w:r>
    </w:p>
    <w:p>
      <w:pPr>
        <w:pStyle w:val="18"/>
        <w:bidi w:val="0"/>
        <w:rPr>
          <w:rFonts w:hint="eastAsia"/>
          <w:lang w:val="zh-CN" w:eastAsia="zh-CN"/>
        </w:rPr>
      </w:pPr>
      <w:r>
        <w:rPr>
          <w:rFonts w:hint="eastAsia"/>
          <w:lang w:val="zh-CN" w:eastAsia="zh-CN"/>
        </w:rPr>
        <w:t>（3）使企业全体员工制度化。企业管理者应以身作则，保持管理体系的良性发展，实现管理体系自上而下的健康发展，在体系中有效发挥管理监督作用。</w:t>
      </w:r>
    </w:p>
    <w:p>
      <w:pPr>
        <w:pStyle w:val="18"/>
        <w:bidi w:val="0"/>
        <w:rPr>
          <w:rFonts w:hint="eastAsia"/>
          <w:lang w:val="zh-CN" w:eastAsia="zh-CN"/>
        </w:rPr>
      </w:pPr>
      <w:r>
        <w:rPr>
          <w:rFonts w:hint="eastAsia"/>
          <w:lang w:val="zh-CN" w:eastAsia="zh-CN"/>
        </w:rPr>
        <w:t>改革分配制度是企业现代化的重要组成部分。完善的分配制度必须基于明显的奖惩原则，实现合理的分配：通过考核和激励，激发员工的积极性，调动员工的工作状态，付出更多的努力以获得更多的利益，从而使员工受益。允许以很高的热情使用“工作”；优化员工的技术产权制度，通过技术创新为员工创造丰厚的利润和待遇，激发员工的技术创新潜力，借助国家技术创新创造更好的工作氛围，帮助企业实现现代化发展。</w:t>
      </w:r>
    </w:p>
    <w:p>
      <w:pPr>
        <w:pStyle w:val="18"/>
        <w:bidi w:val="0"/>
        <w:rPr>
          <w:spacing w:val="-7"/>
        </w:rPr>
      </w:pPr>
      <w:r>
        <w:rPr>
          <w:rFonts w:hint="eastAsia"/>
          <w:lang w:val="zh-CN" w:eastAsia="zh-CN"/>
        </w:rPr>
        <w:t>从哈萨克斯坦管理层的现状来看，在企业运营中，领导者的决策能力，管理者的整体计划能力和员工的执行能力非常重要。在企业发展的过程中，需要全体员工的合作。在企业改革过程中，决策者具有超强的预测能力。管理人员协调员工热情的能力和员工快速适应能力。因此，科学严谨的用人原则在企业发展方向上起着重要作用。企业应重视员工在企业中的地位，充分发挥其潜在能力。还应建立特殊的教育体系，以提高公司各级人员的素质，使公司的每个员工都能充分，健康地融入工作中，晋升机制透明，企业文化和谐，每个员工都深深植根于健康发展</w:t>
      </w:r>
      <w:r>
        <w:rPr>
          <w:spacing w:val="-7"/>
        </w:rPr>
        <w:t>。</w:t>
      </w:r>
    </w:p>
    <w:p/>
    <w:p>
      <w:pPr>
        <w:pStyle w:val="4"/>
        <w:bidi w:val="0"/>
        <w:rPr>
          <w:rFonts w:ascii="黑体"/>
          <w:sz w:val="25"/>
        </w:rPr>
      </w:pPr>
      <w:bookmarkStart w:id="88" w:name="_TOC_250006"/>
      <w:bookmarkEnd w:id="88"/>
      <w:bookmarkStart w:id="89" w:name="_Toc20325"/>
      <w:r>
        <w:rPr>
          <w:rFonts w:hint="eastAsia"/>
          <w:spacing w:val="-1"/>
          <w:lang w:val="en-US" w:eastAsia="zh-CN"/>
        </w:rPr>
        <w:t xml:space="preserve">5.3.3  </w:t>
      </w:r>
      <w:r>
        <w:rPr>
          <w:spacing w:val="-1"/>
        </w:rPr>
        <w:t>加强人力资源管理</w:t>
      </w:r>
      <w:bookmarkEnd w:id="89"/>
    </w:p>
    <w:p>
      <w:pPr>
        <w:pStyle w:val="18"/>
        <w:bidi w:val="0"/>
        <w:rPr>
          <w:rFonts w:hint="eastAsia"/>
        </w:rPr>
      </w:pPr>
      <w:r>
        <w:rPr>
          <w:rFonts w:hint="eastAsia"/>
        </w:rPr>
        <w:t>（1）人员培训和晋升。要建立完整的培训体系，新员工或公司内部换岗的员工必须接受系统的培训，不仅限于生产级别的技术说明，而且还应深化企业文化，生产管理和创新观念。同时，完善在职员工的工作考核和晋升机制，以确保晋升工作的公正性和公正性。</w:t>
      </w:r>
    </w:p>
    <w:p>
      <w:pPr>
        <w:pStyle w:val="18"/>
        <w:bidi w:val="0"/>
        <w:rPr>
          <w:rFonts w:hint="eastAsia"/>
        </w:rPr>
      </w:pPr>
      <w:r>
        <w:rPr>
          <w:rFonts w:hint="eastAsia"/>
        </w:rPr>
        <w:t>（2）完善奖励机制。根据员工的不同职位，制定不同的考核方案，将技术创新纳入考核，提高一线员工和管理人员的创新意识，激发员工与企业共同发展的积极性。</w:t>
      </w:r>
    </w:p>
    <w:p>
      <w:pPr>
        <w:pStyle w:val="18"/>
        <w:bidi w:val="0"/>
        <w:rPr>
          <w:rFonts w:hint="eastAsia"/>
        </w:rPr>
      </w:pPr>
      <w:r>
        <w:rPr>
          <w:rFonts w:hint="eastAsia"/>
        </w:rPr>
        <w:t>（3）使企业全体员工制度化。企业管理者应以身作则，保持管理体系的良性发展，实现管理体系自上而下的健康发展，在体系中有效发挥管理监督作用。</w:t>
      </w:r>
    </w:p>
    <w:p>
      <w:pPr>
        <w:pStyle w:val="18"/>
        <w:bidi w:val="0"/>
        <w:rPr>
          <w:rFonts w:hint="eastAsia"/>
        </w:rPr>
      </w:pPr>
      <w:r>
        <w:rPr>
          <w:rFonts w:hint="eastAsia"/>
        </w:rPr>
        <w:t>改革分配制度是企业现代化的重要组成部分。完善的分配制度必须基于明显的奖惩原则，实现合理的分配：通过考核和激励，激发员工的积极性，调动员工的工作状态，付出更多的努力以获得更多的利益，从而使员工受益。允许以很高的热情使用“工作”；优化员工的技术产权制度，通过技术创新为员工创造丰厚的利润和待遇，激发员工的技术创新潜力，借助国家技术创新创造更好的工作氛围，帮助企业实现现代化发展。</w:t>
      </w:r>
    </w:p>
    <w:p>
      <w:pPr>
        <w:pStyle w:val="18"/>
        <w:bidi w:val="0"/>
      </w:pPr>
      <w:r>
        <w:rPr>
          <w:rFonts w:hint="eastAsia"/>
        </w:rPr>
        <w:t>从哈萨克斯坦管理层的现状来看，在企业运营中，领导者的决策能力，管理者的整体计划能力和员工的执行能力非常重要。在企业发展的过程中，需要全体员工的合作。在企业改革过程中，决策者具有超强的预测能力。管理人员协调员工热情的能力和员工快速适应能力。因此，科学严谨的用人原则在企业发展方向上起着重要作用。企业应重视员工在企业中的地位，充分发挥其潜在能力。还应建立特殊的教育体系，以提高公司各级人员的素质，使公司的每个员工都能充分，健康地融入工作中，晋升机制透明，企业文化和谐。个员工都深深植根于健康发展</w:t>
      </w:r>
      <w:r>
        <w:t>。</w:t>
      </w:r>
    </w:p>
    <w:p>
      <w:pPr>
        <w:pStyle w:val="3"/>
        <w:bidi w:val="0"/>
      </w:pPr>
      <w:bookmarkStart w:id="90" w:name="_TOC_250005"/>
      <w:bookmarkEnd w:id="90"/>
      <w:bookmarkStart w:id="91" w:name="_Toc14866"/>
      <w:r>
        <w:rPr>
          <w:rFonts w:hint="eastAsia"/>
          <w:lang w:val="en-US" w:eastAsia="zh-CN"/>
        </w:rPr>
        <w:t xml:space="preserve">5.4  </w:t>
      </w:r>
      <w:r>
        <w:t>走可持续发展道路</w:t>
      </w:r>
      <w:bookmarkEnd w:id="91"/>
      <w:bookmarkStart w:id="92" w:name="_TOC_250004"/>
      <w:bookmarkEnd w:id="92"/>
    </w:p>
    <w:p>
      <w:pPr>
        <w:pStyle w:val="4"/>
        <w:bidi w:val="0"/>
        <w:rPr>
          <w:rFonts w:ascii="黑体"/>
          <w:sz w:val="25"/>
        </w:rPr>
      </w:pPr>
      <w:bookmarkStart w:id="93" w:name="_Toc21981"/>
      <w:r>
        <w:rPr>
          <w:rFonts w:hint="eastAsia"/>
          <w:spacing w:val="-3"/>
          <w:lang w:val="en-US" w:eastAsia="zh-CN"/>
        </w:rPr>
        <w:t xml:space="preserve">5.4.1  </w:t>
      </w:r>
      <w:r>
        <w:rPr>
          <w:spacing w:val="-3"/>
        </w:rPr>
        <w:t>加大国内外油气资源的开发力度</w:t>
      </w:r>
      <w:bookmarkEnd w:id="93"/>
    </w:p>
    <w:p>
      <w:pPr>
        <w:pStyle w:val="18"/>
        <w:bidi w:val="0"/>
      </w:pPr>
      <w:r>
        <w:rPr>
          <w:rFonts w:hint="eastAsia"/>
        </w:rPr>
        <w:t>目前，哈萨克斯坦的大多数主要石油公司已将其大部分资金投资于采矿项目，而没有特别注意油气勘探。哈萨克斯坦的石油公司应重视技术创新，优化油气勘探技术，改善油气储藏技术。将工作重点从开采转移到油气资源开发。实现资源互补优势，优化产业布局，充分发挥哈萨克斯坦企业的资源整合优势</w:t>
      </w:r>
      <w:r>
        <w:t>。</w:t>
      </w:r>
    </w:p>
    <w:p>
      <w:pPr>
        <w:pStyle w:val="4"/>
        <w:bidi w:val="0"/>
        <w:rPr>
          <w:rFonts w:ascii="黑体"/>
          <w:sz w:val="25"/>
        </w:rPr>
      </w:pPr>
      <w:bookmarkStart w:id="94" w:name="_TOC_250003"/>
      <w:bookmarkEnd w:id="94"/>
      <w:bookmarkStart w:id="95" w:name="_Toc8700"/>
      <w:r>
        <w:rPr>
          <w:rFonts w:hint="eastAsia"/>
          <w:lang w:val="en-US" w:eastAsia="zh-CN"/>
        </w:rPr>
        <w:t xml:space="preserve">5.4.2  </w:t>
      </w:r>
      <w:r>
        <w:t>强化品牌建设</w:t>
      </w:r>
      <w:bookmarkEnd w:id="95"/>
    </w:p>
    <w:p>
      <w:pPr>
        <w:pStyle w:val="18"/>
        <w:bidi w:val="0"/>
        <w:rPr>
          <w:rFonts w:hint="eastAsia"/>
          <w:spacing w:val="-7"/>
        </w:rPr>
      </w:pPr>
      <w:r>
        <w:rPr>
          <w:rFonts w:hint="eastAsia"/>
          <w:spacing w:val="-7"/>
        </w:rPr>
        <w:t>哈萨克斯坦的企业在经营中应该特别注意如何建立自己的</w:t>
      </w:r>
      <w:r>
        <w:rPr>
          <w:rFonts w:hint="eastAsia"/>
          <w:spacing w:val="-7"/>
          <w:highlight w:val="none"/>
          <w:rPrChange w:id="244" w:author="成龙" w:date="2020-05-19T14:50:35Z">
            <w:rPr>
              <w:rFonts w:hint="eastAsia"/>
              <w:spacing w:val="-7"/>
            </w:rPr>
          </w:rPrChange>
        </w:rPr>
        <w:t>油气</w:t>
      </w:r>
      <w:r>
        <w:rPr>
          <w:rFonts w:hint="eastAsia"/>
          <w:spacing w:val="-7"/>
        </w:rPr>
        <w:t>品牌。在全球化的当今社会,人们在选择适用于消费的固定产品过程中逐渐开始关注其品牌价值,将其品牌价值无形资产整合起来应用到一些生产油气的固定产品中,实现油气品牌无形资产和固定产品的有效整合对于总部设在哈萨克斯坦的石油天然气公司的生存和发展尤为重要。国际竞争日趋激烈。一些天然气公司需要花费大量的资金和人力来帮助企业建立自己的</w:t>
      </w:r>
      <w:r>
        <w:rPr>
          <w:rFonts w:hint="eastAsia"/>
          <w:spacing w:val="-7"/>
          <w:highlight w:val="none"/>
          <w:rPrChange w:id="245" w:author="成龙" w:date="2020-05-19T14:50:35Z">
            <w:rPr>
              <w:rFonts w:hint="eastAsia"/>
              <w:spacing w:val="-7"/>
            </w:rPr>
          </w:rPrChange>
        </w:rPr>
        <w:t>油气</w:t>
      </w:r>
      <w:r>
        <w:rPr>
          <w:rFonts w:hint="eastAsia"/>
          <w:spacing w:val="-7"/>
        </w:rPr>
        <w:t>品牌。许多跨国公司逐渐依靠其品牌来快速增长。所以人们在观察和评价跨国公司企业的竞争力时,品牌的形式和影响力是跨国公司企业外部市场竞争力的重要参考依据和重要的体现。跨国公司品牌的知名度在快速增加其市场份额的一方面也是起着重要的作用。一方面,强大的海外资金和专业技术为跨国公司在国际竞争环境中的稳定市场地位和发展提供了有力的保障。更重要的一个原因是,他认为公司具有很高的国际品牌的知名度和其在行业的影响力。他认为公司依靠其品牌优势和影响力来迅速拓展海外的市场,并且可以利用海外更多的低成本资源来帮助公司增加海外的市场份额。领先品牌不仅本质上是重要的外部市场竞争力,而且也是能够体现公司的产品竞争力和价值的最高表现形式。如何塑造公司自己的领先品牌已经逐渐地成为其市场份额的一个重要体现。</w:t>
      </w:r>
    </w:p>
    <w:p>
      <w:pPr>
        <w:pStyle w:val="18"/>
        <w:bidi w:val="0"/>
      </w:pPr>
      <w:r>
        <w:rPr>
          <w:rFonts w:hint="eastAsia"/>
          <w:spacing w:val="-7"/>
        </w:rPr>
        <w:t>因此，哈萨克斯坦的石油公司应加大力度建立自己的品牌并增加产品价值。这在提高全球公司对哈萨克斯坦石油公司的认识方面具有重要作用。在打造国际品牌的同时，我们必须加强对品牌战略方向和品牌文化的指导，并通过新闻，广播，电视和其他媒体建立消费者信任。同时，对于公司内部的员工，应建立完善的培训机制，以提高人们对品牌的认识，提高员工对工作质量的保证，并创建具有哈萨克企业特色的国际一流品牌</w:t>
      </w:r>
      <w:r>
        <w:t>。</w:t>
      </w:r>
    </w:p>
    <w:p>
      <w:pPr>
        <w:pStyle w:val="4"/>
        <w:bidi w:val="0"/>
        <w:rPr>
          <w:rFonts w:ascii="黑体"/>
          <w:sz w:val="25"/>
        </w:rPr>
      </w:pPr>
      <w:bookmarkStart w:id="96" w:name="_TOC_250002"/>
      <w:bookmarkEnd w:id="96"/>
      <w:bookmarkStart w:id="97" w:name="_Toc1614"/>
      <w:r>
        <w:rPr>
          <w:rFonts w:hint="eastAsia"/>
          <w:spacing w:val="-1"/>
          <w:lang w:val="en-US" w:eastAsia="zh-CN"/>
        </w:rPr>
        <w:t xml:space="preserve">5.4.3  </w:t>
      </w:r>
      <w:r>
        <w:rPr>
          <w:spacing w:val="-1"/>
        </w:rPr>
        <w:t>实施国家石油储备战略</w:t>
      </w:r>
      <w:bookmarkEnd w:id="97"/>
    </w:p>
    <w:p>
      <w:pPr>
        <w:pStyle w:val="18"/>
        <w:bidi w:val="0"/>
        <w:rPr>
          <w:rFonts w:hint="eastAsia"/>
        </w:rPr>
      </w:pPr>
      <w:r>
        <w:rPr>
          <w:rFonts w:hint="eastAsia"/>
        </w:rPr>
        <w:t>世界石油经济的发展迅速,能源消耗逐年向上速度增加,对于哈萨克斯坦地区石油的依赖和需求也在增加。明确发展战略方向,掌握企业战略石油和国家储备,建立以合理确定企业战略石油和国家储备发展方向为基础,以合理分配国家用于企业战略储备的石油和国家储备资源为政策指导的完整石油储备体系。在企业战略石油储备实施的过程中,政府将在合理地分配企业战略石油和国家储备资源发展的方向和资源方面充分发挥政策指导和协调的作用。政府鼓励企业石油储备和资源与国家石油储备资源积极合作以有效节约能源,减少石油储备生产环节的成本和能源消耗,缓解了石油储备资源短缺的问题。目前,哈萨克斯坦的现有石油资源严重短缺和浪费。其技术上的缺陷主要导致石油资源利用和转换率低,能耗的增加和对资源严重浪费。要以发展循环经济的理念为发展战略指导,实现低能耗,可持续发展的战略目标。发展循环经济以传统生态学的原理和概念为基础,以</w:t>
      </w:r>
      <w:r>
        <w:rPr>
          <w:rFonts w:hint="eastAsia"/>
          <w:highlight w:val="none"/>
          <w:rPrChange w:id="246" w:author="成龙" w:date="2020-05-19T14:50:35Z">
            <w:rPr>
              <w:rFonts w:hint="eastAsia"/>
            </w:rPr>
          </w:rPrChange>
        </w:rPr>
        <w:t>"</w:t>
      </w:r>
      <w:r>
        <w:rPr>
          <w:rFonts w:hint="eastAsia"/>
        </w:rPr>
        <w:t>减少,再利用,循环利用</w:t>
      </w:r>
      <w:r>
        <w:rPr>
          <w:rFonts w:hint="eastAsia"/>
          <w:highlight w:val="none"/>
          <w:rPrChange w:id="247" w:author="成龙" w:date="2020-05-19T14:50:35Z">
            <w:rPr>
              <w:rFonts w:hint="eastAsia"/>
            </w:rPr>
          </w:rPrChange>
        </w:rPr>
        <w:t>"</w:t>
      </w:r>
      <w:r>
        <w:rPr>
          <w:rFonts w:hint="eastAsia"/>
        </w:rPr>
        <w:t>为理论基础,转变传统生态学和能源循环利用的方式,减少对资源的浪费,实现对资源的合理循环利用和对资源循环的可持续利用。目前哈萨克斯坦的石油工业今年初以来经历了严重的石油资源供应短缺和对环境严重污染。联合国发展现有石油循环经济的战略是保护和改善联合国和哈萨克斯坦的现有石油资源和生态环境发展条件的重要发展战略。</w:t>
      </w:r>
    </w:p>
    <w:p>
      <w:pPr>
        <w:pStyle w:val="18"/>
        <w:bidi w:val="0"/>
      </w:pPr>
    </w:p>
    <w:p>
      <w:pPr>
        <w:rPr>
          <w:spacing w:val="-7"/>
        </w:rPr>
      </w:pPr>
      <w:r>
        <w:rPr>
          <w:spacing w:val="-7"/>
        </w:rPr>
        <w:br w:type="page"/>
      </w:r>
    </w:p>
    <w:p>
      <w:pPr>
        <w:pStyle w:val="2"/>
        <w:bidi w:val="0"/>
        <w:rPr>
          <w:rFonts w:hint="eastAsia"/>
          <w:lang w:val="en-US" w:eastAsia="zh-CN"/>
        </w:rPr>
      </w:pPr>
      <w:bookmarkStart w:id="98" w:name="_Toc18873"/>
      <w:r>
        <w:rPr>
          <w:rFonts w:hint="eastAsia"/>
          <w:lang w:val="en-US" w:eastAsia="zh-CN"/>
        </w:rPr>
        <w:t>致谢</w:t>
      </w:r>
      <w:bookmarkEnd w:id="98"/>
    </w:p>
    <w:p>
      <w:pPr>
        <w:pStyle w:val="18"/>
        <w:bidi w:val="0"/>
        <w:rPr>
          <w:rFonts w:hint="eastAsia"/>
        </w:rPr>
      </w:pPr>
      <w:r>
        <w:rPr>
          <w:rFonts w:hint="eastAsia"/>
        </w:rPr>
        <w:t>在我完成毕业论文的过程中，我的导师给了我非常重要的帮助。是老师在我选题犹豫的时候给我打了一针强心剂，让我下定决心选下了这个课题。是老师在我专业知识储备不足的时候，给我查缺补漏，填补我的知识盲区。是老师在我实践经验不足的时候，给我讲解一些以往的实例，并且亲自带我研究实践，让我少走了不少弯路。老师帮助了我太多太多，我人生中最幸运的事情也许就是遇到了学识渊博的导师在我的学习研究之路上，除了论文导师之外，其他老师也给了我很多帮助，是他们实事求是的态度，钻研到底的科研作风，平易近人又不失严格的教学态度为我的学习钻研之路创造了良好的学习环境，朝气蓬勃的学习氛围。这次论文的完成离不开每一位老师的帮助，如果没有他们的悉心指导，我也不会这么顺利的完成论文。在此，我对我的导师以及其他老师表示我最真诚的感谢和祝福。这些老师就是以后我学习研究以及工作中的榜样，他们对待工作的态度，对待研究的态度，对待学生的态度，都是我要学习的地方，为我以后的学习研究以及工作做了好榜样。</w:t>
      </w:r>
    </w:p>
    <w:p>
      <w:pPr>
        <w:pStyle w:val="18"/>
        <w:bidi w:val="0"/>
        <w:rPr>
          <w:rFonts w:hint="eastAsia"/>
        </w:rPr>
      </w:pPr>
      <w:r>
        <w:rPr>
          <w:rFonts w:hint="eastAsia"/>
        </w:rPr>
        <w:t>此外，在本次论文相关资料的搜集和整理过程中，同学们对我给予了很大的支持和帮助，在此一并表示感谢!在大学期间的专业学习和生活的过程中，得到了许多指导老师的关怀和帮助，还有很多在学习和生活中帮助过我的同学，在此向他们致以真诚的感谢!</w:t>
      </w:r>
    </w:p>
    <w:p>
      <w:pPr>
        <w:rPr>
          <w:rFonts w:hint="eastAsia"/>
        </w:rPr>
      </w:pPr>
    </w:p>
    <w:p>
      <w:pPr>
        <w:spacing w:before="1" w:line="297" w:lineRule="auto"/>
        <w:ind w:left="240" w:right="596" w:firstLine="482"/>
        <w:jc w:val="both"/>
        <w:rPr>
          <w:rFonts w:hint="eastAsia"/>
          <w:spacing w:val="-7"/>
          <w:lang w:val="en-US" w:eastAsia="zh-CN"/>
        </w:rPr>
      </w:pPr>
    </w:p>
    <w:p>
      <w:pPr>
        <w:rPr>
          <w:rFonts w:hint="eastAsia" w:ascii="黑体" w:hAnsi="黑体" w:eastAsia="黑体" w:cs="黑体"/>
          <w:spacing w:val="-1"/>
          <w:sz w:val="28"/>
          <w:szCs w:val="28"/>
          <w:lang w:val="en-US" w:eastAsia="zh-CN" w:bidi="zh-CN"/>
        </w:rPr>
      </w:pPr>
      <w:r>
        <w:rPr>
          <w:rFonts w:hint="eastAsia" w:ascii="黑体" w:hAnsi="黑体" w:eastAsia="黑体" w:cs="黑体"/>
          <w:spacing w:val="-1"/>
          <w:sz w:val="28"/>
          <w:szCs w:val="28"/>
          <w:lang w:val="en-US" w:eastAsia="zh-CN" w:bidi="zh-CN"/>
        </w:rPr>
        <w:br w:type="page"/>
      </w:r>
    </w:p>
    <w:p>
      <w:pPr>
        <w:pStyle w:val="2"/>
        <w:bidi w:val="0"/>
        <w:rPr>
          <w:rFonts w:hint="default"/>
          <w:lang w:val="en-US" w:eastAsia="zh-CN"/>
        </w:rPr>
      </w:pPr>
      <w:bookmarkStart w:id="99" w:name="_Toc3847"/>
      <w:r>
        <w:rPr>
          <w:rFonts w:hint="eastAsia"/>
          <w:lang w:val="en-US" w:eastAsia="zh-CN"/>
        </w:rPr>
        <w:t>参考文献</w:t>
      </w:r>
      <w:bookmarkEnd w:id="99"/>
    </w:p>
    <w:p>
      <w:pPr>
        <w:pStyle w:val="18"/>
        <w:bidi w:val="0"/>
        <w:rPr>
          <w:rFonts w:hint="default"/>
          <w:lang w:val="en-US" w:eastAsia="zh-CN"/>
        </w:rPr>
      </w:pPr>
      <w:r>
        <w:rPr>
          <w:rFonts w:hint="default"/>
          <w:lang w:val="en-US" w:eastAsia="zh-CN"/>
        </w:rPr>
        <w:t>[1].石油行业改革重组  国际竞争力显著提升[J].石油化工应用,2019,38(10):122.</w:t>
      </w:r>
    </w:p>
    <w:p>
      <w:pPr>
        <w:pStyle w:val="18"/>
        <w:bidi w:val="0"/>
        <w:rPr>
          <w:rFonts w:hint="default"/>
          <w:lang w:val="en-US" w:eastAsia="zh-CN"/>
        </w:rPr>
      </w:pPr>
      <w:r>
        <w:rPr>
          <w:rFonts w:hint="default"/>
          <w:lang w:val="en-US" w:eastAsia="zh-CN"/>
        </w:rPr>
        <w:t>[2]那振芳. 中国制造业竞争力与中美贸易摩擦研究[D].辽宁大学,2019.</w:t>
      </w:r>
    </w:p>
    <w:p>
      <w:pPr>
        <w:pStyle w:val="18"/>
        <w:bidi w:val="0"/>
        <w:rPr>
          <w:rFonts w:hint="default"/>
          <w:lang w:val="en-US" w:eastAsia="zh-CN"/>
        </w:rPr>
      </w:pPr>
      <w:r>
        <w:rPr>
          <w:rFonts w:hint="default"/>
          <w:lang w:val="en-US" w:eastAsia="zh-CN"/>
        </w:rPr>
        <w:t>[3]姜鸿,邱君,张艺影.石油石化企业国际竞争力比较研究——基于Back Propagation神经网络的实证分析[J].常州大学学报(社会科学版),2019,20(03):38-46.</w:t>
      </w:r>
    </w:p>
    <w:p>
      <w:pPr>
        <w:pStyle w:val="18"/>
        <w:bidi w:val="0"/>
        <w:rPr>
          <w:rFonts w:hint="default"/>
          <w:lang w:val="en-US" w:eastAsia="zh-CN"/>
        </w:rPr>
      </w:pPr>
      <w:r>
        <w:rPr>
          <w:rFonts w:hint="default"/>
          <w:lang w:val="en-US" w:eastAsia="zh-CN"/>
        </w:rPr>
        <w:t>[4]刘芳. 中国—中亚—西亚经济走廊资源型产业合作模式研究[D].兰州大学,2019.</w:t>
      </w:r>
    </w:p>
    <w:p>
      <w:pPr>
        <w:pStyle w:val="18"/>
        <w:bidi w:val="0"/>
        <w:rPr>
          <w:rFonts w:hint="default"/>
          <w:lang w:val="en-US" w:eastAsia="zh-CN"/>
        </w:rPr>
      </w:pPr>
      <w:r>
        <w:rPr>
          <w:rFonts w:hint="default"/>
          <w:lang w:val="en-US" w:eastAsia="zh-CN"/>
        </w:rPr>
        <w:t>[5]刘海玉.中国对哈萨克斯坦能源领域投资情况分析[J].对外经贸,2019(03):27-29.</w:t>
      </w:r>
    </w:p>
    <w:p>
      <w:pPr>
        <w:pStyle w:val="18"/>
        <w:bidi w:val="0"/>
        <w:rPr>
          <w:rFonts w:hint="default"/>
          <w:lang w:val="en-US" w:eastAsia="zh-CN"/>
        </w:rPr>
      </w:pPr>
      <w:r>
        <w:rPr>
          <w:rFonts w:hint="default"/>
          <w:lang w:val="en-US" w:eastAsia="zh-CN"/>
        </w:rPr>
        <w:t>[6]陈志恒,李燕玉.日本海外资源开发支援体系及其运行效果[J].现代日本经济,2019(02):26-35.</w:t>
      </w:r>
    </w:p>
    <w:p>
      <w:pPr>
        <w:pStyle w:val="18"/>
        <w:bidi w:val="0"/>
        <w:rPr>
          <w:rFonts w:hint="default"/>
          <w:lang w:val="en-US" w:eastAsia="zh-CN"/>
        </w:rPr>
      </w:pPr>
      <w:r>
        <w:rPr>
          <w:rFonts w:hint="default"/>
          <w:lang w:val="en-US" w:eastAsia="zh-CN"/>
        </w:rPr>
        <w:t>[7]RAKHMONKULOV BEKHRUZ. 乌兹别克斯坦石油企业核心竞争力评价研究[D].兰州理工大学,2018.</w:t>
      </w:r>
    </w:p>
    <w:p>
      <w:pPr>
        <w:pStyle w:val="18"/>
        <w:bidi w:val="0"/>
        <w:rPr>
          <w:rFonts w:hint="default"/>
          <w:lang w:val="en-US" w:eastAsia="zh-CN"/>
        </w:rPr>
      </w:pPr>
      <w:r>
        <w:rPr>
          <w:rFonts w:hint="default"/>
          <w:lang w:val="en-US" w:eastAsia="zh-CN"/>
        </w:rPr>
        <w:t>[8]于明远,范爱军.生产性服务提升中国制造业国际竞争力及其区域模式差异分析[J].广东社会科学,2018(05):52-62.</w:t>
      </w:r>
    </w:p>
    <w:p>
      <w:pPr>
        <w:pStyle w:val="18"/>
        <w:bidi w:val="0"/>
        <w:rPr>
          <w:rFonts w:hint="default"/>
          <w:lang w:val="en-US" w:eastAsia="zh-CN"/>
        </w:rPr>
      </w:pPr>
      <w:r>
        <w:rPr>
          <w:rFonts w:hint="default"/>
          <w:lang w:val="en-US" w:eastAsia="zh-CN"/>
        </w:rPr>
        <w:t>[9]王三兴,董文静.中国制造业的分工地位和国际竞争力研究——基于行业上游度和RCA指数的测算[J].南京财经大学学报,2018(04):44-52.</w:t>
      </w:r>
    </w:p>
    <w:p>
      <w:pPr>
        <w:pStyle w:val="18"/>
        <w:bidi w:val="0"/>
        <w:rPr>
          <w:rFonts w:hint="default"/>
          <w:lang w:val="en-US" w:eastAsia="zh-CN"/>
        </w:rPr>
      </w:pPr>
      <w:r>
        <w:rPr>
          <w:rFonts w:hint="default"/>
          <w:lang w:val="en-US" w:eastAsia="zh-CN"/>
        </w:rPr>
        <w:t>[10]卢田田. 基于钻石模型的石油企业竞争力评价研究[D].河南大学,2018.</w:t>
      </w:r>
    </w:p>
    <w:p>
      <w:pPr>
        <w:pStyle w:val="18"/>
        <w:bidi w:val="0"/>
        <w:rPr>
          <w:rFonts w:hint="default"/>
          <w:lang w:val="en-US" w:eastAsia="zh-CN"/>
        </w:rPr>
      </w:pPr>
      <w:r>
        <w:rPr>
          <w:rFonts w:hint="default"/>
          <w:lang w:val="en-US" w:eastAsia="zh-CN"/>
        </w:rPr>
        <w:t>[11]张海峰. 金砖国家经贸合作关系发展研究[D].东北财经大学,2018.</w:t>
      </w:r>
    </w:p>
    <w:p>
      <w:pPr>
        <w:pStyle w:val="18"/>
        <w:bidi w:val="0"/>
        <w:rPr>
          <w:rFonts w:hint="default"/>
          <w:lang w:val="en-US" w:eastAsia="zh-CN"/>
        </w:rPr>
      </w:pPr>
      <w:r>
        <w:rPr>
          <w:rFonts w:hint="default"/>
          <w:lang w:val="en-US" w:eastAsia="zh-CN"/>
        </w:rPr>
        <w:t>[12]高搏. 低油价下中国钻井承包商海外工程技术服务的管理策略研究[D].西南石油大学,2018.</w:t>
      </w:r>
    </w:p>
    <w:p>
      <w:pPr>
        <w:pStyle w:val="18"/>
        <w:bidi w:val="0"/>
        <w:rPr>
          <w:rFonts w:hint="default"/>
          <w:lang w:val="en-US" w:eastAsia="zh-CN"/>
        </w:rPr>
      </w:pPr>
      <w:r>
        <w:rPr>
          <w:rFonts w:hint="default"/>
          <w:lang w:val="en-US" w:eastAsia="zh-CN"/>
        </w:rPr>
        <w:t>[13]阿廖娜（Karabanova Alena）. 俄罗斯石油公司国际竞争力分析[D].辽宁大学,2018.</w:t>
      </w:r>
    </w:p>
    <w:p>
      <w:pPr>
        <w:pStyle w:val="18"/>
        <w:bidi w:val="0"/>
        <w:rPr>
          <w:rFonts w:hint="default"/>
          <w:lang w:val="en-US" w:eastAsia="zh-CN"/>
        </w:rPr>
      </w:pPr>
      <w:r>
        <w:rPr>
          <w:rFonts w:hint="default"/>
          <w:lang w:val="en-US" w:eastAsia="zh-CN"/>
        </w:rPr>
        <w:t>[14]杨建华. 中美制造业贸易竞争力动态比较及影响因素分析[D].辽宁大学,2018.</w:t>
      </w:r>
    </w:p>
    <w:p>
      <w:pPr>
        <w:pStyle w:val="18"/>
        <w:bidi w:val="0"/>
        <w:rPr>
          <w:rFonts w:hint="default"/>
          <w:lang w:val="en-US" w:eastAsia="zh-CN"/>
        </w:rPr>
      </w:pPr>
      <w:r>
        <w:rPr>
          <w:rFonts w:hint="default"/>
          <w:lang w:val="en-US" w:eastAsia="zh-CN"/>
        </w:rPr>
        <w:t>[15]赵东麒. “一带一路”建设中国际产能合作的路径选择[D].对外经济贸易大学,2018.</w:t>
      </w:r>
    </w:p>
    <w:p>
      <w:pPr>
        <w:pStyle w:val="18"/>
        <w:bidi w:val="0"/>
        <w:rPr>
          <w:rFonts w:hint="default"/>
          <w:lang w:val="en-US" w:eastAsia="zh-CN"/>
        </w:rPr>
      </w:pPr>
      <w:r>
        <w:rPr>
          <w:rFonts w:hint="default"/>
          <w:lang w:val="en-US" w:eastAsia="zh-CN"/>
        </w:rPr>
        <w:t>[16]王红光. A石油工程建设公司海外市场开发战略研究[D].中国石油大学(北京),2018.</w:t>
      </w:r>
    </w:p>
    <w:p>
      <w:pPr>
        <w:pStyle w:val="18"/>
        <w:bidi w:val="0"/>
        <w:rPr>
          <w:rFonts w:hint="default"/>
          <w:lang w:val="en-US" w:eastAsia="zh-CN"/>
        </w:rPr>
      </w:pPr>
      <w:r>
        <w:rPr>
          <w:rFonts w:hint="default"/>
          <w:lang w:val="en-US" w:eastAsia="zh-CN"/>
        </w:rPr>
        <w:t>[17]王金照.中国原油期货上市:打造新的原油定价基准[J].紫光阁,2018(04):87-88.</w:t>
      </w:r>
    </w:p>
    <w:p>
      <w:pPr>
        <w:pStyle w:val="18"/>
        <w:bidi w:val="0"/>
        <w:rPr>
          <w:rFonts w:hint="default"/>
          <w:lang w:val="en-US" w:eastAsia="zh-CN"/>
        </w:rPr>
      </w:pPr>
      <w:r>
        <w:rPr>
          <w:rFonts w:hint="default"/>
          <w:lang w:val="en-US" w:eastAsia="zh-CN"/>
        </w:rPr>
        <w:t>[18]周宾,李艳辉.高校工程教育国际化途径探究——以石油类高校为例[J].知与行,2017(07):143-146.</w:t>
      </w:r>
    </w:p>
    <w:p>
      <w:pPr>
        <w:pStyle w:val="18"/>
        <w:bidi w:val="0"/>
        <w:rPr>
          <w:rFonts w:hint="default"/>
          <w:lang w:val="en-US" w:eastAsia="zh-CN"/>
        </w:rPr>
      </w:pPr>
      <w:r>
        <w:rPr>
          <w:rFonts w:hint="default"/>
          <w:lang w:val="en-US" w:eastAsia="zh-CN"/>
        </w:rPr>
        <w:t>[19]</w:t>
      </w:r>
      <w:r>
        <w:rPr>
          <w:rFonts w:hint="default"/>
          <w:highlight w:val="none"/>
          <w:lang w:val="en-US" w:eastAsia="zh-CN"/>
          <w:rPrChange w:id="248" w:author="成龙" w:date="2020-05-19T14:50:35Z">
            <w:rPr>
              <w:rFonts w:hint="default"/>
              <w:lang w:val="en-US" w:eastAsia="zh-CN"/>
            </w:rPr>
          </w:rPrChange>
        </w:rPr>
        <w:t>陈黎琴</w:t>
      </w:r>
      <w:r>
        <w:rPr>
          <w:rFonts w:hint="default"/>
          <w:lang w:val="en-US" w:eastAsia="zh-CN"/>
        </w:rPr>
        <w:t>,王鹏仙,史丹,赵恒海.中国石油企业国际竞争力评价——基于BP神经网络和国家能源安全的视角[J].山东农业工程学院学报,2017,34(07):40-44.</w:t>
      </w:r>
    </w:p>
    <w:p>
      <w:pPr>
        <w:pStyle w:val="18"/>
        <w:bidi w:val="0"/>
        <w:rPr>
          <w:rFonts w:hint="default"/>
          <w:lang w:val="en-US" w:eastAsia="zh-CN"/>
        </w:rPr>
      </w:pPr>
      <w:r>
        <w:rPr>
          <w:rFonts w:hint="default"/>
          <w:lang w:val="en-US" w:eastAsia="zh-CN"/>
        </w:rPr>
        <w:t>[20]曹磊刚.新形势下石油企业文化的传承与发展[J].现代国企研究,2017(12):282.</w:t>
      </w:r>
    </w:p>
    <w:p>
      <w:pPr>
        <w:pStyle w:val="18"/>
        <w:bidi w:val="0"/>
        <w:rPr>
          <w:rFonts w:hint="default"/>
          <w:lang w:val="en-US" w:eastAsia="zh-CN"/>
        </w:rPr>
      </w:pPr>
    </w:p>
    <w:p>
      <w:pPr>
        <w:pStyle w:val="18"/>
        <w:bidi w:val="0"/>
      </w:pPr>
    </w:p>
    <w:sectPr>
      <w:footerReference r:id="rId7" w:type="default"/>
      <w:pgSz w:w="11911" w:h="16838"/>
      <w:pgMar w:top="1984" w:right="1417" w:bottom="1417" w:left="1417" w:header="1417" w:footer="1134" w:gutter="0"/>
      <w:pgNumType w:fmt="decimal" w:start="1"/>
      <w:cols w:space="425" w:num="1"/>
      <w:rtlGutter w:val="0"/>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天际" w:date="2020-05-13T20:22:44Z" w:initials="">
    <w:p w14:paraId="5F554FC2">
      <w:pPr>
        <w:pStyle w:val="7"/>
        <w:rPr>
          <w:rFonts w:hint="eastAsia" w:eastAsia="宋体"/>
          <w:lang w:val="en-US" w:eastAsia="zh-CN"/>
        </w:rPr>
      </w:pPr>
      <w:r>
        <w:rPr>
          <w:rFonts w:hint="eastAsia"/>
          <w:lang w:val="en-US" w:eastAsia="zh-CN"/>
        </w:rPr>
        <w:t>不通顺</w:t>
      </w:r>
    </w:p>
  </w:comment>
  <w:comment w:id="1" w:author="天际" w:date="2020-05-13T20:24:42Z" w:initials="">
    <w:p w14:paraId="69852427">
      <w:pPr>
        <w:pStyle w:val="7"/>
        <w:rPr>
          <w:rFonts w:hint="eastAsia" w:eastAsia="宋体"/>
          <w:lang w:val="en-US" w:eastAsia="zh-CN"/>
        </w:rPr>
      </w:pPr>
      <w:r>
        <w:rPr>
          <w:rFonts w:hint="eastAsia"/>
          <w:lang w:val="en-US" w:eastAsia="zh-CN"/>
        </w:rPr>
        <w:t>表达不当</w:t>
      </w:r>
    </w:p>
  </w:comment>
  <w:comment w:id="2" w:author="天际" w:date="2020-05-13T20:26:01Z" w:initials="">
    <w:p w14:paraId="4DBF5299">
      <w:pPr>
        <w:pStyle w:val="7"/>
        <w:rPr>
          <w:rFonts w:hint="eastAsia" w:eastAsia="宋体"/>
          <w:lang w:val="en-US" w:eastAsia="zh-CN"/>
        </w:rPr>
      </w:pPr>
      <w:r>
        <w:rPr>
          <w:rFonts w:hint="eastAsia"/>
          <w:lang w:val="en-US" w:eastAsia="zh-CN"/>
        </w:rPr>
        <w:t>不通顺</w:t>
      </w:r>
    </w:p>
  </w:comment>
  <w:comment w:id="3" w:author="天际" w:date="2020-05-13T20:27:00Z" w:initials="">
    <w:p w14:paraId="4ECE535B">
      <w:pPr>
        <w:pStyle w:val="7"/>
        <w:rPr>
          <w:rFonts w:hint="eastAsia" w:eastAsia="宋体"/>
          <w:lang w:eastAsia="zh-CN"/>
        </w:rPr>
      </w:pPr>
      <w:r>
        <w:rPr>
          <w:rFonts w:hint="eastAsia"/>
          <w:lang w:eastAsia="zh-CN"/>
        </w:rPr>
        <w:t>？</w:t>
      </w:r>
    </w:p>
  </w:comment>
  <w:comment w:id="4" w:author="天际" w:date="2020-05-13T20:27:33Z" w:initials="">
    <w:p w14:paraId="4E292350">
      <w:pPr>
        <w:pStyle w:val="7"/>
        <w:rPr>
          <w:rFonts w:hint="eastAsia" w:eastAsia="宋体"/>
          <w:lang w:val="en-US" w:eastAsia="zh-CN"/>
        </w:rPr>
      </w:pPr>
      <w:r>
        <w:rPr>
          <w:rFonts w:hint="eastAsia"/>
          <w:lang w:val="en-US" w:eastAsia="zh-CN"/>
        </w:rPr>
        <w:t>不通顺</w:t>
      </w:r>
    </w:p>
  </w:comment>
  <w:comment w:id="5" w:author="天际" w:date="2020-05-13T20:28:24Z" w:initials="">
    <w:p w14:paraId="23651DAE">
      <w:pPr>
        <w:pStyle w:val="7"/>
        <w:rPr>
          <w:rFonts w:hint="default" w:eastAsia="宋体"/>
          <w:lang w:val="en-US" w:eastAsia="zh-CN"/>
        </w:rPr>
      </w:pPr>
      <w:r>
        <w:rPr>
          <w:rFonts w:hint="eastAsia"/>
          <w:lang w:val="en-US" w:eastAsia="zh-CN"/>
        </w:rPr>
        <w:t>为什么写俄罗斯</w:t>
      </w:r>
    </w:p>
  </w:comment>
  <w:comment w:id="6" w:author="天际" w:date="2020-05-13T20:28:00Z" w:initials="">
    <w:p w14:paraId="403A4820">
      <w:pPr>
        <w:pStyle w:val="7"/>
        <w:rPr>
          <w:rFonts w:hint="eastAsia" w:eastAsia="宋体"/>
          <w:lang w:val="en-US" w:eastAsia="zh-CN"/>
        </w:rPr>
      </w:pPr>
      <w:r>
        <w:rPr>
          <w:rFonts w:hint="eastAsia"/>
          <w:lang w:val="en-US" w:eastAsia="zh-CN"/>
        </w:rPr>
        <w:t>谁</w:t>
      </w:r>
    </w:p>
  </w:comment>
  <w:comment w:id="7" w:author="天际" w:date="2020-05-13T20:30:57Z" w:initials="">
    <w:p w14:paraId="0DCA4D39">
      <w:pPr>
        <w:pStyle w:val="7"/>
        <w:rPr>
          <w:rFonts w:hint="eastAsia" w:eastAsia="宋体"/>
          <w:lang w:val="en-US" w:eastAsia="zh-CN"/>
        </w:rPr>
      </w:pPr>
      <w:r>
        <w:rPr>
          <w:rFonts w:hint="eastAsia"/>
          <w:lang w:val="en-US" w:eastAsia="zh-CN"/>
        </w:rPr>
        <w:t>什么意思</w:t>
      </w:r>
    </w:p>
  </w:comment>
  <w:comment w:id="8" w:author="天际" w:date="2020-05-13T20:31:50Z" w:initials="">
    <w:p w14:paraId="15097F1C">
      <w:pPr>
        <w:pStyle w:val="7"/>
        <w:rPr>
          <w:rFonts w:hint="eastAsia" w:eastAsia="宋体"/>
          <w:lang w:val="en-US" w:eastAsia="zh-CN"/>
        </w:rPr>
      </w:pPr>
      <w:r>
        <w:rPr>
          <w:rFonts w:hint="eastAsia"/>
          <w:lang w:val="en-US" w:eastAsia="zh-CN"/>
        </w:rPr>
        <w:t>什么意思</w:t>
      </w:r>
    </w:p>
  </w:comment>
  <w:comment w:id="9" w:author="天际" w:date="2020-05-13T20:32:24Z" w:initials="">
    <w:p w14:paraId="53774CC5">
      <w:pPr>
        <w:pStyle w:val="7"/>
        <w:rPr>
          <w:rFonts w:hint="default" w:eastAsia="宋体"/>
          <w:lang w:val="en-US" w:eastAsia="zh-CN"/>
        </w:rPr>
      </w:pPr>
      <w:r>
        <w:rPr>
          <w:rFonts w:hint="eastAsia"/>
          <w:lang w:val="en-US" w:eastAsia="zh-CN"/>
        </w:rPr>
        <w:t>为什么写这个</w:t>
      </w:r>
    </w:p>
  </w:comment>
  <w:comment w:id="10" w:author="天际" w:date="2020-05-13T20:32:55Z" w:initials="">
    <w:p w14:paraId="66852663">
      <w:pPr>
        <w:pStyle w:val="7"/>
        <w:rPr>
          <w:rFonts w:hint="eastAsia" w:eastAsia="宋体"/>
          <w:lang w:eastAsia="zh-CN"/>
        </w:rPr>
      </w:pPr>
      <w:r>
        <w:rPr>
          <w:rFonts w:hint="eastAsia"/>
          <w:lang w:eastAsia="zh-CN"/>
        </w:rPr>
        <w:t>？</w:t>
      </w:r>
    </w:p>
  </w:comment>
  <w:comment w:id="11" w:author="天际" w:date="2020-05-13T20:33:40Z" w:initials="">
    <w:p w14:paraId="4B667198">
      <w:pPr>
        <w:pStyle w:val="7"/>
        <w:rPr>
          <w:rFonts w:hint="default" w:eastAsia="宋体"/>
          <w:lang w:val="en-US" w:eastAsia="zh-CN"/>
        </w:rPr>
      </w:pPr>
      <w:r>
        <w:rPr>
          <w:rFonts w:hint="eastAsia"/>
          <w:lang w:val="en-US" w:eastAsia="zh-CN"/>
        </w:rPr>
        <w:t>表达不当</w:t>
      </w:r>
    </w:p>
  </w:comment>
  <w:comment w:id="12" w:author="天际" w:date="2020-05-13T20:34:52Z" w:initials="">
    <w:p w14:paraId="1E15749A">
      <w:pPr>
        <w:pStyle w:val="7"/>
        <w:rPr>
          <w:rFonts w:hint="default" w:eastAsia="宋体"/>
          <w:lang w:val="en-US" w:eastAsia="zh-CN"/>
        </w:rPr>
      </w:pPr>
      <w:r>
        <w:rPr>
          <w:rFonts w:hint="eastAsia"/>
          <w:lang w:val="en-US" w:eastAsia="zh-CN"/>
        </w:rPr>
        <w:t>什么意思</w:t>
      </w:r>
    </w:p>
  </w:comment>
  <w:comment w:id="13" w:author="天际" w:date="2020-05-13T20:35:51Z" w:initials="">
    <w:p w14:paraId="59D4178F">
      <w:pPr>
        <w:pStyle w:val="7"/>
        <w:rPr>
          <w:rFonts w:hint="eastAsia" w:eastAsia="宋体"/>
          <w:lang w:eastAsia="zh-CN"/>
        </w:rPr>
      </w:pPr>
      <w:r>
        <w:rPr>
          <w:rFonts w:hint="eastAsia"/>
          <w:lang w:eastAsia="zh-CN"/>
        </w:rPr>
        <w:t>？</w:t>
      </w:r>
    </w:p>
  </w:comment>
  <w:comment w:id="14" w:author="天际" w:date="2020-05-13T20:36:52Z" w:initials="">
    <w:p w14:paraId="6E7B159A">
      <w:pPr>
        <w:pStyle w:val="7"/>
        <w:rPr>
          <w:rFonts w:hint="eastAsia" w:eastAsia="宋体"/>
          <w:lang w:eastAsia="zh-CN"/>
        </w:rPr>
      </w:pPr>
      <w:r>
        <w:rPr>
          <w:rFonts w:hint="eastAsia"/>
          <w:lang w:eastAsia="zh-CN"/>
        </w:rPr>
        <w:t>？</w:t>
      </w:r>
    </w:p>
  </w:comment>
  <w:comment w:id="15" w:author="天际" w:date="2020-05-13T20:37:41Z" w:initials="">
    <w:p w14:paraId="5945436D">
      <w:pPr>
        <w:pStyle w:val="7"/>
        <w:rPr>
          <w:rFonts w:hint="eastAsia" w:eastAsia="宋体"/>
          <w:lang w:eastAsia="zh-CN"/>
        </w:rPr>
      </w:pPr>
      <w:r>
        <w:rPr>
          <w:rFonts w:hint="eastAsia"/>
          <w:lang w:eastAsia="zh-CN"/>
        </w:rPr>
        <w:t>？</w:t>
      </w:r>
    </w:p>
  </w:comment>
  <w:comment w:id="16" w:author="天际" w:date="2020-05-13T20:39:24Z" w:initials="">
    <w:p w14:paraId="24FE7F65">
      <w:pPr>
        <w:pStyle w:val="7"/>
        <w:rPr>
          <w:rFonts w:hint="default" w:eastAsia="宋体"/>
          <w:lang w:val="en-US" w:eastAsia="zh-CN"/>
        </w:rPr>
      </w:pPr>
      <w:r>
        <w:rPr>
          <w:rFonts w:hint="eastAsia"/>
          <w:lang w:val="en-US" w:eastAsia="zh-CN"/>
        </w:rPr>
        <w:t>表达不当</w:t>
      </w:r>
    </w:p>
  </w:comment>
  <w:comment w:id="17" w:author="天际" w:date="2020-05-13T20:39:54Z" w:initials="">
    <w:p w14:paraId="14C83F73">
      <w:pPr>
        <w:pStyle w:val="7"/>
        <w:rPr>
          <w:rFonts w:hint="eastAsia" w:eastAsia="宋体"/>
          <w:lang w:val="en-US" w:eastAsia="zh-CN"/>
        </w:rPr>
      </w:pPr>
      <w:r>
        <w:rPr>
          <w:rFonts w:hint="eastAsia"/>
          <w:lang w:val="en-US" w:eastAsia="zh-CN"/>
        </w:rPr>
        <w:t>不通</w:t>
      </w:r>
    </w:p>
  </w:comment>
  <w:comment w:id="18" w:author="天际" w:date="2020-05-13T20:42:33Z" w:initials="">
    <w:p w14:paraId="15C8135F">
      <w:pPr>
        <w:pStyle w:val="7"/>
        <w:rPr>
          <w:rFonts w:hint="eastAsia" w:eastAsia="宋体"/>
          <w:lang w:val="en-US" w:eastAsia="zh-CN"/>
        </w:rPr>
      </w:pPr>
      <w:r>
        <w:rPr>
          <w:rFonts w:hint="eastAsia"/>
          <w:lang w:val="en-US" w:eastAsia="zh-CN"/>
        </w:rPr>
        <w:t>不通</w:t>
      </w:r>
    </w:p>
  </w:comment>
  <w:comment w:id="19" w:author="天际" w:date="2020-05-13T20:45:09Z" w:initials="">
    <w:p w14:paraId="377C6631">
      <w:pPr>
        <w:pStyle w:val="7"/>
        <w:rPr>
          <w:rFonts w:hint="eastAsia" w:eastAsia="宋体"/>
          <w:lang w:val="en-US" w:eastAsia="zh-CN"/>
        </w:rPr>
      </w:pPr>
      <w:r>
        <w:rPr>
          <w:rFonts w:hint="eastAsia"/>
          <w:lang w:val="en-US" w:eastAsia="zh-CN"/>
        </w:rPr>
        <w:t>哪国</w:t>
      </w:r>
    </w:p>
  </w:comment>
  <w:comment w:id="20" w:author="天际" w:date="2020-05-13T20:57:15Z" w:initials="">
    <w:p w14:paraId="278D5FBB">
      <w:pPr>
        <w:pStyle w:val="7"/>
        <w:rPr>
          <w:rFonts w:hint="eastAsia" w:eastAsia="宋体"/>
          <w:lang w:eastAsia="zh-CN"/>
        </w:rPr>
      </w:pPr>
      <w:r>
        <w:rPr>
          <w:rFonts w:hint="eastAsia"/>
          <w:lang w:eastAsia="zh-CN"/>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F554FC2" w15:done="0"/>
  <w15:commentEx w15:paraId="69852427" w15:done="0"/>
  <w15:commentEx w15:paraId="4DBF5299" w15:done="0"/>
  <w15:commentEx w15:paraId="4ECE535B" w15:done="0"/>
  <w15:commentEx w15:paraId="4E292350" w15:done="0"/>
  <w15:commentEx w15:paraId="23651DAE" w15:done="0"/>
  <w15:commentEx w15:paraId="403A4820" w15:done="0"/>
  <w15:commentEx w15:paraId="0DCA4D39" w15:done="0"/>
  <w15:commentEx w15:paraId="15097F1C" w15:done="0"/>
  <w15:commentEx w15:paraId="53774CC5" w15:done="0"/>
  <w15:commentEx w15:paraId="66852663" w15:done="0"/>
  <w15:commentEx w15:paraId="4B667198" w15:done="0"/>
  <w15:commentEx w15:paraId="1E15749A" w15:done="0"/>
  <w15:commentEx w15:paraId="59D4178F" w15:done="0"/>
  <w15:commentEx w15:paraId="6E7B159A" w15:done="0"/>
  <w15:commentEx w15:paraId="5945436D" w15:done="0"/>
  <w15:commentEx w15:paraId="24FE7F65" w15:done="0"/>
  <w15:commentEx w15:paraId="14C83F73" w15:done="0"/>
  <w15:commentEx w15:paraId="15C8135F" w15:done="0"/>
  <w15:commentEx w15:paraId="377C6631" w15:done="0"/>
  <w15:commentEx w15:paraId="278D5FB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481612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481612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rPr>
    </w:pPr>
    <w:r>
      <mc:AlternateContent>
        <mc:Choice Requires="wps">
          <w:drawing>
            <wp:anchor distT="0" distB="0" distL="114300" distR="114300" simplePos="0" relativeHeight="248160256" behindDoc="0" locked="0" layoutInCell="1" allowOverlap="1">
              <wp:simplePos x="0" y="0"/>
              <wp:positionH relativeFrom="margin">
                <wp:align>center</wp:align>
              </wp:positionH>
              <wp:positionV relativeFrom="page">
                <wp:posOffset>9912350</wp:posOffset>
              </wp:positionV>
              <wp:extent cx="167005" cy="139700"/>
              <wp:effectExtent l="0" t="0" r="0" b="0"/>
              <wp:wrapNone/>
              <wp:docPr id="235" name="文本框 235"/>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wps:spPr>
                    <wps:txbx>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_x0000_s1026" o:spid="_x0000_s1026" o:spt="202" type="#_x0000_t202" style="position:absolute;left:0pt;margin-top:780.5pt;height:11pt;width:13.15pt;mso-position-horizontal:center;mso-position-horizontal-relative:margin;mso-position-vertical-relative:page;z-index:248160256;mso-width-relative:page;mso-height-relative:page;" filled="f" stroked="f" coordsize="21600,21600" o:gfxdata="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0Zx++dcAAAAJAQAADwAAAAAAAAAB&#10;ACAAAAAiAAAAZHJzL2Rvd25yZXYueG1sUEsBAhQAFAAAAAgAh07iQBo3blOfAQAAJwMAAA4AAAAA&#10;AAAAAQAgAAAAJgEAAGRycy9lMm9Eb2MueG1sUEsFBgAAAAAGAAYAWQEAADcFAAAAAA==&#10;">
              <v:fill on="f" focussize="0,0"/>
              <v:stroke on="f"/>
              <v:imagedata o:title=""/>
              <o:lock v:ext="edit" aspectratio="f"/>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10</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jc w:val="center"/>
    </w:pPr>
    <w:r>
      <w:rPr>
        <w:rFonts w:hint="eastAsia"/>
      </w:rPr>
      <w:t>浙江财经大学本科生毕业论文（或毕业设计）</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成龙">
    <w15:presenceInfo w15:providerId="WPS Office" w15:userId="1754177117"/>
  </w15:person>
  <w15:person w15:author="天际">
    <w15:presenceInfo w15:providerId="WPS Office" w15:userId="12871837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trackRevisions w:val="1"/>
  <w:documentProtection w:enforcement="0"/>
  <w:defaultTabStop w:val="420"/>
  <w:drawingGridHorizontalSpacing w:val="220"/>
  <w:drawingGridVerticalSpacing w:val="99999990"/>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371D0A"/>
    <w:rsid w:val="0C1A5BC1"/>
    <w:rsid w:val="11D919BB"/>
    <w:rsid w:val="13BB6B47"/>
    <w:rsid w:val="17371D0A"/>
    <w:rsid w:val="22EC6F8C"/>
    <w:rsid w:val="287A47F0"/>
    <w:rsid w:val="35CF25AD"/>
    <w:rsid w:val="38743B9B"/>
    <w:rsid w:val="3AAD014B"/>
    <w:rsid w:val="3C4027F8"/>
    <w:rsid w:val="40BE14D8"/>
    <w:rsid w:val="411E4521"/>
    <w:rsid w:val="44C061C4"/>
    <w:rsid w:val="4A8D0ADE"/>
    <w:rsid w:val="5640325E"/>
    <w:rsid w:val="5D496E28"/>
    <w:rsid w:val="5FBB0350"/>
    <w:rsid w:val="61014B25"/>
    <w:rsid w:val="68254317"/>
    <w:rsid w:val="73AA73C0"/>
    <w:rsid w:val="7B7410A8"/>
    <w:rsid w:val="7C2E09C9"/>
    <w:rsid w:val="7E733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0"/>
    <w:pPr>
      <w:keepNext/>
      <w:keepLines/>
      <w:spacing w:before="100" w:beforeLines="100" w:beforeAutospacing="0" w:after="100" w:afterLines="100" w:afterAutospacing="0" w:line="240" w:lineRule="auto"/>
      <w:jc w:val="center"/>
      <w:outlineLvl w:val="0"/>
    </w:pPr>
    <w:rPr>
      <w:rFonts w:ascii="Times New Roman" w:hAnsi="Times New Roman" w:eastAsia="黑体"/>
      <w:kern w:val="44"/>
      <w:sz w:val="32"/>
    </w:rPr>
  </w:style>
  <w:style w:type="paragraph" w:styleId="3">
    <w:name w:val="heading 2"/>
    <w:basedOn w:val="1"/>
    <w:next w:val="1"/>
    <w:qFormat/>
    <w:uiPriority w:val="1"/>
    <w:pPr>
      <w:spacing w:before="100" w:beforeLines="100" w:after="100" w:afterLines="100"/>
      <w:jc w:val="left"/>
      <w:outlineLvl w:val="1"/>
    </w:pPr>
    <w:rPr>
      <w:rFonts w:ascii="Times New Roman" w:hAnsi="Times New Roman" w:eastAsia="黑体" w:cs="黑体"/>
      <w:sz w:val="28"/>
      <w:szCs w:val="36"/>
    </w:rPr>
  </w:style>
  <w:style w:type="paragraph" w:styleId="4">
    <w:name w:val="heading 3"/>
    <w:basedOn w:val="1"/>
    <w:next w:val="1"/>
    <w:qFormat/>
    <w:uiPriority w:val="1"/>
    <w:pPr>
      <w:spacing w:before="100" w:beforeLines="100" w:after="100" w:afterLines="100"/>
      <w:ind w:left="0" w:firstLine="0"/>
      <w:outlineLvl w:val="2"/>
    </w:pPr>
    <w:rPr>
      <w:rFonts w:ascii="Times New Roman" w:hAnsi="Times New Roman" w:eastAsia="黑体" w:cs="黑体"/>
      <w:sz w:val="24"/>
      <w:szCs w:val="30"/>
    </w:rPr>
  </w:style>
  <w:style w:type="paragraph" w:styleId="5">
    <w:name w:val="heading 4"/>
    <w:basedOn w:val="1"/>
    <w:next w:val="1"/>
    <w:qFormat/>
    <w:uiPriority w:val="1"/>
    <w:pPr>
      <w:ind w:left="946" w:hanging="706"/>
      <w:outlineLvl w:val="4"/>
    </w:pPr>
    <w:rPr>
      <w:rFonts w:ascii="黑体" w:hAnsi="黑体" w:eastAsia="黑体" w:cs="黑体"/>
      <w:sz w:val="28"/>
      <w:szCs w:val="28"/>
      <w:lang w:val="zh-CN" w:eastAsia="zh-CN" w:bidi="zh-CN"/>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caption"/>
    <w:basedOn w:val="1"/>
    <w:next w:val="1"/>
    <w:unhideWhenUsed/>
    <w:qFormat/>
    <w:uiPriority w:val="0"/>
    <w:pPr>
      <w:jc w:val="center"/>
    </w:pPr>
    <w:rPr>
      <w:rFonts w:ascii="Times New Roman" w:hAnsi="Times New Roman" w:eastAsia="楷体_GB2312"/>
      <w:sz w:val="21"/>
    </w:rPr>
  </w:style>
  <w:style w:type="paragraph" w:styleId="7">
    <w:name w:val="annotation text"/>
    <w:basedOn w:val="1"/>
    <w:qFormat/>
    <w:uiPriority w:val="0"/>
    <w:pPr>
      <w:jc w:val="left"/>
    </w:pPr>
  </w:style>
  <w:style w:type="paragraph" w:styleId="8">
    <w:name w:val="Body Text Indent"/>
    <w:basedOn w:val="1"/>
    <w:qFormat/>
    <w:uiPriority w:val="0"/>
    <w:pPr>
      <w:snapToGrid/>
      <w:spacing w:line="240" w:lineRule="auto"/>
      <w:ind w:firstLine="600"/>
    </w:pPr>
    <w:rPr>
      <w:rFonts w:eastAsia="华文楷体"/>
      <w:sz w:val="30"/>
    </w:rPr>
  </w:style>
  <w:style w:type="paragraph" w:styleId="9">
    <w:name w:val="toc 3"/>
    <w:basedOn w:val="1"/>
    <w:next w:val="1"/>
    <w:qFormat/>
    <w:uiPriority w:val="0"/>
    <w:pPr>
      <w:spacing w:line="360" w:lineRule="auto"/>
      <w:ind w:left="840" w:leftChars="400"/>
    </w:pPr>
    <w:rPr>
      <w:sz w:val="24"/>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0"/>
    <w:pPr>
      <w:spacing w:line="360" w:lineRule="auto"/>
    </w:pPr>
    <w:rPr>
      <w:sz w:val="24"/>
    </w:rPr>
  </w:style>
  <w:style w:type="paragraph" w:styleId="13">
    <w:name w:val="toc 2"/>
    <w:basedOn w:val="1"/>
    <w:next w:val="1"/>
    <w:qFormat/>
    <w:uiPriority w:val="0"/>
    <w:pPr>
      <w:spacing w:line="360" w:lineRule="auto"/>
      <w:ind w:left="420" w:leftChars="200"/>
    </w:pPr>
    <w:rPr>
      <w:sz w:val="24"/>
    </w:rPr>
  </w:style>
  <w:style w:type="paragraph" w:styleId="16">
    <w:name w:val="List Paragraph"/>
    <w:basedOn w:val="1"/>
    <w:qFormat/>
    <w:uiPriority w:val="1"/>
    <w:pPr>
      <w:ind w:left="240" w:firstLine="482"/>
    </w:pPr>
    <w:rPr>
      <w:rFonts w:ascii="宋体" w:hAnsi="宋体" w:eastAsia="宋体" w:cs="宋体"/>
      <w:lang w:val="zh-CN" w:eastAsia="zh-CN" w:bidi="zh-CN"/>
    </w:rPr>
  </w:style>
  <w:style w:type="paragraph" w:customStyle="1" w:styleId="17">
    <w:name w:val="Table Paragraph"/>
    <w:basedOn w:val="1"/>
    <w:qFormat/>
    <w:uiPriority w:val="1"/>
    <w:pPr>
      <w:spacing w:before="49"/>
    </w:pPr>
    <w:rPr>
      <w:rFonts w:ascii="Calibri Light" w:hAnsi="Calibri Light" w:eastAsia="Calibri Light" w:cs="Calibri Light"/>
      <w:lang w:val="zh-CN" w:eastAsia="zh-CN" w:bidi="zh-CN"/>
    </w:rPr>
  </w:style>
  <w:style w:type="paragraph" w:customStyle="1" w:styleId="18">
    <w:name w:val="样式1"/>
    <w:basedOn w:val="1"/>
    <w:next w:val="1"/>
    <w:link w:val="19"/>
    <w:qFormat/>
    <w:uiPriority w:val="0"/>
    <w:pPr>
      <w:snapToGrid w:val="0"/>
      <w:spacing w:line="400" w:lineRule="exact"/>
      <w:ind w:firstLine="440" w:firstLineChars="200"/>
      <w:jc w:val="both"/>
    </w:pPr>
    <w:rPr>
      <w:rFonts w:ascii="Times New Roman" w:hAnsi="Times New Roman"/>
      <w:sz w:val="24"/>
    </w:rPr>
  </w:style>
  <w:style w:type="character" w:customStyle="1" w:styleId="19">
    <w:name w:val="样式1 Char"/>
    <w:link w:val="18"/>
    <w:qFormat/>
    <w:uiPriority w:val="0"/>
    <w:rPr>
      <w:rFonts w:ascii="Times New Roman" w:hAnsi="Times New Roman"/>
      <w:sz w:val="24"/>
    </w:rPr>
  </w:style>
  <w:style w:type="paragraph" w:customStyle="1" w:styleId="20">
    <w:name w:val="样式 标题 1 + 小二"/>
    <w:basedOn w:val="2"/>
    <w:qFormat/>
    <w:uiPriority w:val="0"/>
    <w:pPr>
      <w:keepNext w:val="0"/>
      <w:keepLines w:val="0"/>
      <w:snapToGrid/>
      <w:spacing w:before="0" w:beforeLines="0" w:after="0" w:afterLines="0"/>
    </w:pPr>
    <w:rPr>
      <w:rFonts w:eastAsia="宋体"/>
      <w:b/>
      <w:sz w:val="52"/>
      <w:szCs w:val="52"/>
    </w:rPr>
  </w:style>
  <w:style w:type="paragraph" w:customStyle="1" w:styleId="21">
    <w:name w:val="论文中文主标题"/>
    <w:basedOn w:val="1"/>
    <w:next w:val="1"/>
    <w:qFormat/>
    <w:uiPriority w:val="0"/>
    <w:pPr>
      <w:spacing w:before="312" w:beforeLines="100" w:line="240" w:lineRule="auto"/>
      <w:ind w:firstLine="0" w:firstLineChars="0"/>
      <w:jc w:val="center"/>
    </w:pPr>
    <w:rPr>
      <w:rFonts w:eastAsia="黑体"/>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9" Type="http://schemas.microsoft.com/office/2011/relationships/people" Target="people.xml"/><Relationship Id="rId38" Type="http://schemas.openxmlformats.org/officeDocument/2006/relationships/fontTable" Target="fontTable.xml"/><Relationship Id="rId37" Type="http://schemas.openxmlformats.org/officeDocument/2006/relationships/customXml" Target="../customXml/item1.xml"/><Relationship Id="rId36" Type="http://schemas.openxmlformats.org/officeDocument/2006/relationships/image" Target="media/image19.png"/><Relationship Id="rId35" Type="http://schemas.openxmlformats.org/officeDocument/2006/relationships/image" Target="media/image18.png"/><Relationship Id="rId34" Type="http://schemas.openxmlformats.org/officeDocument/2006/relationships/image" Target="media/image17.png"/><Relationship Id="rId33" Type="http://schemas.openxmlformats.org/officeDocument/2006/relationships/image" Target="media/image16.wmf"/><Relationship Id="rId32" Type="http://schemas.openxmlformats.org/officeDocument/2006/relationships/oleObject" Target="embeddings/oleObject9.bin"/><Relationship Id="rId31" Type="http://schemas.openxmlformats.org/officeDocument/2006/relationships/image" Target="media/image15.wmf"/><Relationship Id="rId30" Type="http://schemas.openxmlformats.org/officeDocument/2006/relationships/oleObject" Target="embeddings/oleObject8.bin"/><Relationship Id="rId3" Type="http://schemas.openxmlformats.org/officeDocument/2006/relationships/comments" Target="comments.xml"/><Relationship Id="rId29" Type="http://schemas.openxmlformats.org/officeDocument/2006/relationships/image" Target="media/image14.wmf"/><Relationship Id="rId28" Type="http://schemas.openxmlformats.org/officeDocument/2006/relationships/oleObject" Target="embeddings/oleObject7.bin"/><Relationship Id="rId27" Type="http://schemas.openxmlformats.org/officeDocument/2006/relationships/image" Target="media/image13.png"/><Relationship Id="rId26" Type="http://schemas.openxmlformats.org/officeDocument/2006/relationships/image" Target="media/image12.wmf"/><Relationship Id="rId25" Type="http://schemas.openxmlformats.org/officeDocument/2006/relationships/oleObject" Target="embeddings/oleObject6.bin"/><Relationship Id="rId24" Type="http://schemas.openxmlformats.org/officeDocument/2006/relationships/image" Target="media/image11.wmf"/><Relationship Id="rId23" Type="http://schemas.openxmlformats.org/officeDocument/2006/relationships/oleObject" Target="embeddings/oleObject5.bin"/><Relationship Id="rId22" Type="http://schemas.openxmlformats.org/officeDocument/2006/relationships/image" Target="media/image10.wmf"/><Relationship Id="rId21" Type="http://schemas.openxmlformats.org/officeDocument/2006/relationships/oleObject" Target="embeddings/oleObject4.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8.wmf"/><Relationship Id="rId17" Type="http://schemas.openxmlformats.org/officeDocument/2006/relationships/oleObject" Target="embeddings/oleObject2.bin"/><Relationship Id="rId16" Type="http://schemas.openxmlformats.org/officeDocument/2006/relationships/image" Target="media/image7.wmf"/><Relationship Id="rId15" Type="http://schemas.openxmlformats.org/officeDocument/2006/relationships/oleObject" Target="embeddings/oleObject1.bin"/><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2020-05-09T17:11:00Z</dcterms:created>
  <dc:creator>chris1ee</dc:creator>
  <cp:lastModifiedBy>Lenovo</cp:lastModifiedBy>
  <dcterms:modified xsi:type="dcterms:W3CDTF">2020-05-20T02:11:08Z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